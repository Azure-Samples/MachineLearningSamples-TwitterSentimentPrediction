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310535" w14:textId="77777777" w:rsidR="008A6F7C" w:rsidRPr="008A6F7C" w:rsidRDefault="008A6F7C" w:rsidP="008A6F7C">
      <w:pPr>
        <w:pBdr>
          <w:bottom w:val="single" w:sz="6" w:space="7" w:color="EAECEF"/>
        </w:pBdr>
        <w:spacing w:after="240" w:line="600" w:lineRule="atLeast"/>
        <w:outlineLvl w:val="0"/>
        <w:rPr>
          <w:rFonts w:ascii="&amp;quot" w:eastAsia="Times New Roman" w:hAnsi="&amp;quot" w:cs="Times New Roman"/>
          <w:b/>
          <w:bCs/>
          <w:color w:val="24292E"/>
          <w:kern w:val="36"/>
          <w:sz w:val="48"/>
          <w:szCs w:val="48"/>
        </w:rPr>
      </w:pPr>
      <w:r w:rsidRPr="008A6F7C">
        <w:rPr>
          <w:rFonts w:ascii="&amp;quot" w:eastAsia="Times New Roman" w:hAnsi="&amp;quot" w:cs="Times New Roman"/>
          <w:b/>
          <w:bCs/>
          <w:color w:val="24292E"/>
          <w:kern w:val="36"/>
          <w:sz w:val="48"/>
          <w:szCs w:val="48"/>
        </w:rPr>
        <w:t xml:space="preserve">Use word embeddings to </w:t>
      </w:r>
      <w:del w:id="0" w:author="Debraj GuhaThakurta" w:date="2017-12-06T21:20:00Z">
        <w:r w:rsidRPr="008A6F7C" w:rsidDel="00DC4F14">
          <w:rPr>
            <w:rFonts w:ascii="&amp;quot" w:eastAsia="Times New Roman" w:hAnsi="&amp;quot" w:cs="Times New Roman"/>
            <w:b/>
            <w:bCs/>
            <w:color w:val="24292E"/>
            <w:kern w:val="36"/>
            <w:sz w:val="48"/>
            <w:szCs w:val="48"/>
          </w:rPr>
          <w:delText xml:space="preserve">predict </w:delText>
        </w:r>
      </w:del>
      <w:ins w:id="1" w:author="Debraj GuhaThakurta" w:date="2017-12-06T21:20:00Z">
        <w:r w:rsidR="00DC4F14">
          <w:rPr>
            <w:rFonts w:ascii="&amp;quot" w:eastAsia="Times New Roman" w:hAnsi="&amp;quot" w:cs="Times New Roman"/>
            <w:b/>
            <w:bCs/>
            <w:color w:val="24292E"/>
            <w:kern w:val="36"/>
            <w:sz w:val="48"/>
            <w:szCs w:val="48"/>
          </w:rPr>
          <w:t>classify</w:t>
        </w:r>
        <w:r w:rsidR="00DC4F14" w:rsidRPr="008A6F7C">
          <w:rPr>
            <w:rFonts w:ascii="&amp;quot" w:eastAsia="Times New Roman" w:hAnsi="&amp;quot" w:cs="Times New Roman"/>
            <w:b/>
            <w:bCs/>
            <w:color w:val="24292E"/>
            <w:kern w:val="36"/>
            <w:sz w:val="48"/>
            <w:szCs w:val="48"/>
          </w:rPr>
          <w:t xml:space="preserve"> </w:t>
        </w:r>
      </w:ins>
      <w:r w:rsidRPr="008A6F7C">
        <w:rPr>
          <w:rFonts w:ascii="&amp;quot" w:eastAsia="Times New Roman" w:hAnsi="&amp;quot" w:cs="Times New Roman"/>
          <w:b/>
          <w:bCs/>
          <w:color w:val="24292E"/>
          <w:kern w:val="36"/>
          <w:sz w:val="48"/>
          <w:szCs w:val="48"/>
        </w:rPr>
        <w:t xml:space="preserve">Twitter sentiment </w:t>
      </w:r>
      <w:del w:id="2" w:author="Debraj GuhaThakurta" w:date="2017-12-06T21:21:00Z">
        <w:r w:rsidRPr="008A6F7C" w:rsidDel="00014F0B">
          <w:rPr>
            <w:rFonts w:ascii="&amp;quot" w:eastAsia="Times New Roman" w:hAnsi="&amp;quot" w:cs="Times New Roman"/>
            <w:b/>
            <w:bCs/>
            <w:color w:val="24292E"/>
            <w:kern w:val="36"/>
            <w:sz w:val="48"/>
            <w:szCs w:val="48"/>
          </w:rPr>
          <w:delText xml:space="preserve">following </w:delText>
        </w:r>
      </w:del>
      <w:ins w:id="3" w:author="Debraj GuhaThakurta" w:date="2017-12-06T21:21:00Z">
        <w:r w:rsidR="00014F0B">
          <w:rPr>
            <w:rFonts w:ascii="&amp;quot" w:eastAsia="Times New Roman" w:hAnsi="&amp;quot" w:cs="Times New Roman"/>
            <w:b/>
            <w:bCs/>
            <w:color w:val="24292E"/>
            <w:kern w:val="36"/>
            <w:sz w:val="48"/>
            <w:szCs w:val="48"/>
          </w:rPr>
          <w:t>using Azure Machine Learning and</w:t>
        </w:r>
        <w:r w:rsidR="00014F0B" w:rsidRPr="008A6F7C">
          <w:rPr>
            <w:rFonts w:ascii="&amp;quot" w:eastAsia="Times New Roman" w:hAnsi="&amp;quot" w:cs="Times New Roman"/>
            <w:b/>
            <w:bCs/>
            <w:color w:val="24292E"/>
            <w:kern w:val="36"/>
            <w:sz w:val="48"/>
            <w:szCs w:val="48"/>
          </w:rPr>
          <w:t xml:space="preserve"> </w:t>
        </w:r>
      </w:ins>
      <w:r w:rsidRPr="008A6F7C">
        <w:rPr>
          <w:rFonts w:ascii="&amp;quot" w:eastAsia="Times New Roman" w:hAnsi="&amp;quot" w:cs="Times New Roman"/>
          <w:b/>
          <w:bCs/>
          <w:color w:val="24292E"/>
          <w:kern w:val="36"/>
          <w:sz w:val="48"/>
          <w:szCs w:val="48"/>
        </w:rPr>
        <w:t>Team Data Science Process</w:t>
      </w:r>
    </w:p>
    <w:p w14:paraId="55A19C51" w14:textId="65B2EB62" w:rsidR="008A6F7C" w:rsidRPr="008A6F7C" w:rsidRDefault="00CB5CF7" w:rsidP="008A6F7C">
      <w:pPr>
        <w:spacing w:after="240" w:line="240" w:lineRule="auto"/>
        <w:rPr>
          <w:rFonts w:ascii="&amp;quot" w:eastAsia="Times New Roman" w:hAnsi="&amp;quot" w:cs="Times New Roman"/>
          <w:color w:val="24292E"/>
          <w:sz w:val="24"/>
          <w:szCs w:val="24"/>
        </w:rPr>
      </w:pPr>
      <w:ins w:id="4" w:author="Debraj GuhaThakurta" w:date="2017-12-06T21:23:00Z">
        <w:r>
          <w:rPr>
            <w:rFonts w:ascii="&amp;quot" w:eastAsia="Times New Roman" w:hAnsi="&amp;quot" w:cs="Times New Roman"/>
            <w:color w:val="24292E"/>
            <w:sz w:val="24"/>
            <w:szCs w:val="24"/>
          </w:rPr>
          <w:t xml:space="preserve">We have recently published a </w:t>
        </w:r>
        <w:r w:rsidR="00AB7FFE">
          <w:rPr>
            <w:rFonts w:ascii="&amp;quot" w:eastAsia="Times New Roman" w:hAnsi="&amp;quot" w:cs="Times New Roman"/>
            <w:color w:val="24292E"/>
            <w:sz w:val="24"/>
            <w:szCs w:val="24"/>
          </w:rPr>
          <w:t xml:space="preserve">sample to </w:t>
        </w:r>
      </w:ins>
      <w:del w:id="5" w:author="Debraj GuhaThakurta" w:date="2017-12-06T21:22:00Z">
        <w:r w:rsidR="008A6F7C" w:rsidRPr="008A6F7C" w:rsidDel="001F6B13">
          <w:rPr>
            <w:rFonts w:ascii="&amp;quot" w:eastAsia="Times New Roman" w:hAnsi="&amp;quot" w:cs="Times New Roman"/>
            <w:color w:val="24292E"/>
            <w:sz w:val="24"/>
            <w:szCs w:val="24"/>
          </w:rPr>
          <w:delText xml:space="preserve">The primary purpose of this </w:delText>
        </w:r>
      </w:del>
      <w:del w:id="6" w:author="Debraj GuhaThakurta" w:date="2017-12-06T21:23:00Z">
        <w:r w:rsidR="008A6F7C" w:rsidRPr="008A6F7C" w:rsidDel="00982B8D">
          <w:rPr>
            <w:rFonts w:ascii="&amp;quot" w:eastAsia="Times New Roman" w:hAnsi="&amp;quot" w:cs="Times New Roman"/>
            <w:color w:val="24292E"/>
            <w:sz w:val="24"/>
            <w:szCs w:val="24"/>
          </w:rPr>
          <w:delText xml:space="preserve">sample is to </w:delText>
        </w:r>
      </w:del>
      <w:r w:rsidR="008A6F7C" w:rsidRPr="008A6F7C">
        <w:rPr>
          <w:rFonts w:ascii="&amp;quot" w:eastAsia="Times New Roman" w:hAnsi="&amp;quot" w:cs="Times New Roman"/>
          <w:color w:val="24292E"/>
          <w:sz w:val="24"/>
          <w:szCs w:val="24"/>
        </w:rPr>
        <w:t xml:space="preserve">show how to </w:t>
      </w:r>
      <w:ins w:id="7" w:author="Debraj GuhaThakurta" w:date="2017-12-06T21:23:00Z">
        <w:r w:rsidR="00982B8D">
          <w:rPr>
            <w:rFonts w:ascii="&amp;quot" w:eastAsia="Times New Roman" w:hAnsi="&amp;quot" w:cs="Times New Roman"/>
            <w:color w:val="24292E"/>
            <w:sz w:val="24"/>
            <w:szCs w:val="24"/>
          </w:rPr>
          <w:t>use Azure Machine Learning together with Team Data Sci</w:t>
        </w:r>
      </w:ins>
      <w:ins w:id="8" w:author="Debraj GuhaThakurta" w:date="2017-12-06T21:24:00Z">
        <w:r w:rsidR="00982B8D">
          <w:rPr>
            <w:rFonts w:ascii="&amp;quot" w:eastAsia="Times New Roman" w:hAnsi="&amp;quot" w:cs="Times New Roman"/>
            <w:color w:val="24292E"/>
            <w:sz w:val="24"/>
            <w:szCs w:val="24"/>
          </w:rPr>
          <w:t>e</w:t>
        </w:r>
      </w:ins>
      <w:ins w:id="9" w:author="Debraj GuhaThakurta" w:date="2017-12-06T21:23:00Z">
        <w:r w:rsidR="00982B8D">
          <w:rPr>
            <w:rFonts w:ascii="&amp;quot" w:eastAsia="Times New Roman" w:hAnsi="&amp;quot" w:cs="Times New Roman"/>
            <w:color w:val="24292E"/>
            <w:sz w:val="24"/>
            <w:szCs w:val="24"/>
          </w:rPr>
          <w:t xml:space="preserve">nce Process </w:t>
        </w:r>
      </w:ins>
      <w:ins w:id="10" w:author="Debraj GuhaThakurta" w:date="2017-12-06T21:27:00Z">
        <w:r w:rsidR="00747C81">
          <w:rPr>
            <w:rFonts w:ascii="&amp;quot" w:eastAsia="Times New Roman" w:hAnsi="&amp;quot" w:cs="Times New Roman"/>
            <w:color w:val="24292E"/>
            <w:sz w:val="24"/>
            <w:szCs w:val="24"/>
          </w:rPr>
          <w:t xml:space="preserve">(TDSP) </w:t>
        </w:r>
      </w:ins>
      <w:del w:id="11" w:author="Debraj GuhaThakurta" w:date="2017-12-06T21:24:00Z">
        <w:r w:rsidR="008A6F7C" w:rsidRPr="008A6F7C" w:rsidDel="00A0564C">
          <w:rPr>
            <w:rFonts w:ascii="&amp;quot" w:eastAsia="Times New Roman" w:hAnsi="&amp;quot" w:cs="Times New Roman"/>
            <w:color w:val="24292E"/>
            <w:sz w:val="24"/>
            <w:szCs w:val="24"/>
          </w:rPr>
          <w:delText xml:space="preserve">instantiate and </w:delText>
        </w:r>
      </w:del>
      <w:ins w:id="12" w:author="Debraj GuhaThakurta" w:date="2017-12-06T21:24:00Z">
        <w:r w:rsidR="00A0564C">
          <w:rPr>
            <w:rFonts w:ascii="&amp;quot" w:eastAsia="Times New Roman" w:hAnsi="&amp;quot" w:cs="Times New Roman"/>
            <w:color w:val="24292E"/>
            <w:sz w:val="24"/>
            <w:szCs w:val="24"/>
          </w:rPr>
          <w:t xml:space="preserve">to </w:t>
        </w:r>
      </w:ins>
      <w:r w:rsidR="008A6F7C" w:rsidRPr="008A6F7C">
        <w:rPr>
          <w:rFonts w:ascii="&amp;quot" w:eastAsia="Times New Roman" w:hAnsi="&amp;quot" w:cs="Times New Roman"/>
          <w:color w:val="24292E"/>
          <w:sz w:val="24"/>
          <w:szCs w:val="24"/>
        </w:rPr>
        <w:t>execute a</w:t>
      </w:r>
      <w:ins w:id="13" w:author="Debraj GuhaThakurta" w:date="2017-12-06T21:24:00Z">
        <w:r w:rsidR="00A13260">
          <w:rPr>
            <w:rFonts w:ascii="&amp;quot" w:eastAsia="Times New Roman" w:hAnsi="&amp;quot" w:cs="Times New Roman"/>
            <w:color w:val="24292E"/>
            <w:sz w:val="24"/>
            <w:szCs w:val="24"/>
          </w:rPr>
          <w:t xml:space="preserve">n AI </w:t>
        </w:r>
      </w:ins>
      <w:r w:rsidR="008A6F7C" w:rsidRPr="008A6F7C">
        <w:rPr>
          <w:rFonts w:ascii="&amp;quot" w:eastAsia="Times New Roman" w:hAnsi="&amp;quot" w:cs="Times New Roman"/>
          <w:color w:val="24292E"/>
          <w:sz w:val="24"/>
          <w:szCs w:val="24"/>
        </w:rPr>
        <w:t xml:space="preserve"> </w:t>
      </w:r>
      <w:del w:id="14" w:author="Debraj GuhaThakurta" w:date="2017-12-06T21:24:00Z">
        <w:r w:rsidR="008A6F7C" w:rsidRPr="008A6F7C" w:rsidDel="00A13260">
          <w:rPr>
            <w:rFonts w:ascii="&amp;quot" w:eastAsia="Times New Roman" w:hAnsi="&amp;quot" w:cs="Times New Roman"/>
            <w:color w:val="24292E"/>
            <w:sz w:val="24"/>
            <w:szCs w:val="24"/>
          </w:rPr>
          <w:delText xml:space="preserve">complex machine learning </w:delText>
        </w:r>
      </w:del>
      <w:r w:rsidR="008A6F7C" w:rsidRPr="008A6F7C">
        <w:rPr>
          <w:rFonts w:ascii="&amp;quot" w:eastAsia="Times New Roman" w:hAnsi="&amp;quot" w:cs="Times New Roman"/>
          <w:color w:val="24292E"/>
          <w:sz w:val="24"/>
          <w:szCs w:val="24"/>
        </w:rPr>
        <w:t xml:space="preserve">project </w:t>
      </w:r>
      <w:ins w:id="15" w:author="Debraj GuhaThakurta" w:date="2017-12-06T21:25:00Z">
        <w:r w:rsidR="00283383">
          <w:rPr>
            <w:rFonts w:ascii="&amp;quot" w:eastAsia="Times New Roman" w:hAnsi="&amp;quot" w:cs="Times New Roman"/>
            <w:color w:val="24292E"/>
            <w:sz w:val="24"/>
            <w:szCs w:val="24"/>
          </w:rPr>
          <w:t>for Twitter sentiment classification.</w:t>
        </w:r>
      </w:ins>
      <w:ins w:id="16" w:author="Debraj GuhaThakurta" w:date="2017-12-06T21:26:00Z">
        <w:r w:rsidR="001E2D21">
          <w:rPr>
            <w:rFonts w:ascii="&amp;quot" w:eastAsia="Times New Roman" w:hAnsi="&amp;quot" w:cs="Times New Roman"/>
            <w:color w:val="24292E"/>
            <w:sz w:val="24"/>
            <w:szCs w:val="24"/>
          </w:rPr>
          <w:t xml:space="preserve"> This blog provides a s</w:t>
        </w:r>
        <w:r w:rsidR="007720DD">
          <w:rPr>
            <w:rFonts w:ascii="&amp;quot" w:eastAsia="Times New Roman" w:hAnsi="&amp;quot" w:cs="Times New Roman"/>
            <w:color w:val="24292E"/>
            <w:sz w:val="24"/>
            <w:szCs w:val="24"/>
          </w:rPr>
          <w:t>ummary of that published sample, which is publicly available through a GitHub repository.</w:t>
        </w:r>
      </w:ins>
      <w:del w:id="17" w:author="Debraj GuhaThakurta" w:date="2017-12-06T21:25:00Z">
        <w:r w:rsidR="008A6F7C" w:rsidRPr="008A6F7C" w:rsidDel="00283383">
          <w:rPr>
            <w:rFonts w:ascii="&amp;quot" w:eastAsia="Times New Roman" w:hAnsi="&amp;quot" w:cs="Times New Roman"/>
            <w:color w:val="24292E"/>
            <w:sz w:val="24"/>
            <w:szCs w:val="24"/>
          </w:rPr>
          <w:delText xml:space="preserve">using the </w:delText>
        </w:r>
        <w:r w:rsidR="008A6F7C" w:rsidRPr="008A6F7C" w:rsidDel="00283383">
          <w:rPr>
            <w:rFonts w:ascii="&amp;quot" w:eastAsia="Times New Roman" w:hAnsi="&amp;quot" w:cs="Times New Roman"/>
            <w:color w:val="24292E"/>
            <w:sz w:val="24"/>
            <w:szCs w:val="24"/>
          </w:rPr>
          <w:fldChar w:fldCharType="begin"/>
        </w:r>
        <w:r w:rsidR="008A6F7C" w:rsidRPr="008A6F7C" w:rsidDel="00283383">
          <w:rPr>
            <w:rFonts w:ascii="&amp;quot" w:eastAsia="Times New Roman" w:hAnsi="&amp;quot" w:cs="Times New Roman"/>
            <w:color w:val="24292E"/>
            <w:sz w:val="24"/>
            <w:szCs w:val="24"/>
          </w:rPr>
          <w:delInstrText xml:space="preserve"> HYPERLINK "https://docs.microsoft.com/en-us/azure/machine-learning/team-data-science-process/overview" </w:delInstrText>
        </w:r>
        <w:r w:rsidR="008A6F7C" w:rsidRPr="008A6F7C" w:rsidDel="00283383">
          <w:rPr>
            <w:rFonts w:ascii="&amp;quot" w:eastAsia="Times New Roman" w:hAnsi="&amp;quot" w:cs="Times New Roman"/>
            <w:color w:val="24292E"/>
            <w:sz w:val="24"/>
            <w:szCs w:val="24"/>
          </w:rPr>
          <w:fldChar w:fldCharType="separate"/>
        </w:r>
        <w:r w:rsidR="008A6F7C" w:rsidRPr="008A6F7C" w:rsidDel="00283383">
          <w:rPr>
            <w:rFonts w:ascii="&amp;quot" w:eastAsia="Times New Roman" w:hAnsi="&amp;quot" w:cs="Times New Roman"/>
            <w:color w:val="0366D6"/>
            <w:sz w:val="24"/>
            <w:szCs w:val="24"/>
            <w:u w:val="single"/>
          </w:rPr>
          <w:delText>Team Data Science Process (TDSP)</w:delText>
        </w:r>
        <w:r w:rsidR="008A6F7C" w:rsidRPr="008A6F7C" w:rsidDel="00283383">
          <w:rPr>
            <w:rFonts w:ascii="&amp;quot" w:eastAsia="Times New Roman" w:hAnsi="&amp;quot" w:cs="Times New Roman"/>
            <w:color w:val="24292E"/>
            <w:sz w:val="24"/>
            <w:szCs w:val="24"/>
          </w:rPr>
          <w:fldChar w:fldCharType="end"/>
        </w:r>
        <w:r w:rsidR="008A6F7C" w:rsidRPr="008A6F7C" w:rsidDel="00283383">
          <w:rPr>
            <w:rFonts w:ascii="&amp;quot" w:eastAsia="Times New Roman" w:hAnsi="&amp;quot" w:cs="Times New Roman"/>
            <w:color w:val="24292E"/>
            <w:sz w:val="24"/>
            <w:szCs w:val="24"/>
          </w:rPr>
          <w:delText xml:space="preserve"> structure and templates in </w:delText>
        </w:r>
        <w:r w:rsidR="008A6F7C" w:rsidRPr="008A6F7C" w:rsidDel="00283383">
          <w:rPr>
            <w:rFonts w:ascii="&amp;quot" w:eastAsia="Times New Roman" w:hAnsi="&amp;quot" w:cs="Times New Roman"/>
            <w:color w:val="24292E"/>
            <w:sz w:val="24"/>
            <w:szCs w:val="24"/>
          </w:rPr>
          <w:fldChar w:fldCharType="begin"/>
        </w:r>
        <w:r w:rsidR="008A6F7C" w:rsidRPr="008A6F7C" w:rsidDel="00283383">
          <w:rPr>
            <w:rFonts w:ascii="&amp;quot" w:eastAsia="Times New Roman" w:hAnsi="&amp;quot" w:cs="Times New Roman"/>
            <w:color w:val="24292E"/>
            <w:sz w:val="24"/>
            <w:szCs w:val="24"/>
          </w:rPr>
          <w:delInstrText xml:space="preserve"> HYPERLINK "https://docs.microsoft.com/en-us/azure/machine-learning/preview/" </w:delInstrText>
        </w:r>
        <w:r w:rsidR="008A6F7C" w:rsidRPr="008A6F7C" w:rsidDel="00283383">
          <w:rPr>
            <w:rFonts w:ascii="&amp;quot" w:eastAsia="Times New Roman" w:hAnsi="&amp;quot" w:cs="Times New Roman"/>
            <w:color w:val="24292E"/>
            <w:sz w:val="24"/>
            <w:szCs w:val="24"/>
          </w:rPr>
          <w:fldChar w:fldCharType="separate"/>
        </w:r>
        <w:r w:rsidR="008A6F7C" w:rsidRPr="008A6F7C" w:rsidDel="00283383">
          <w:rPr>
            <w:rFonts w:ascii="&amp;quot" w:eastAsia="Times New Roman" w:hAnsi="&amp;quot" w:cs="Times New Roman"/>
            <w:color w:val="0366D6"/>
            <w:sz w:val="24"/>
            <w:szCs w:val="24"/>
            <w:u w:val="single"/>
          </w:rPr>
          <w:delText>Azure Machine Learning Workbench</w:delText>
        </w:r>
        <w:r w:rsidR="008A6F7C" w:rsidRPr="008A6F7C" w:rsidDel="00283383">
          <w:rPr>
            <w:rFonts w:ascii="&amp;quot" w:eastAsia="Times New Roman" w:hAnsi="&amp;quot" w:cs="Times New Roman"/>
            <w:color w:val="24292E"/>
            <w:sz w:val="24"/>
            <w:szCs w:val="24"/>
          </w:rPr>
          <w:fldChar w:fldCharType="end"/>
        </w:r>
        <w:r w:rsidR="008A6F7C" w:rsidRPr="008A6F7C" w:rsidDel="00283383">
          <w:rPr>
            <w:rFonts w:ascii="&amp;quot" w:eastAsia="Times New Roman" w:hAnsi="&amp;quot" w:cs="Times New Roman"/>
            <w:color w:val="24292E"/>
            <w:sz w:val="24"/>
            <w:szCs w:val="24"/>
          </w:rPr>
          <w:delText>.</w:delText>
        </w:r>
      </w:del>
    </w:p>
    <w:p w14:paraId="1AB11164" w14:textId="48F78D07" w:rsidR="008A6F7C" w:rsidRPr="008A6F7C" w:rsidRDefault="008A6F7C" w:rsidP="008A6F7C">
      <w:pPr>
        <w:spacing w:after="240" w:line="240" w:lineRule="auto"/>
        <w:rPr>
          <w:rFonts w:ascii="&amp;quot" w:eastAsia="Times New Roman" w:hAnsi="&amp;quot" w:cs="Times New Roman"/>
          <w:color w:val="24292E"/>
          <w:sz w:val="24"/>
          <w:szCs w:val="24"/>
        </w:rPr>
      </w:pPr>
      <w:del w:id="18" w:author="Debraj GuhaThakurta" w:date="2017-12-06T21:25:00Z">
        <w:r w:rsidRPr="008A6F7C" w:rsidDel="00A56D7D">
          <w:rPr>
            <w:rFonts w:ascii="&amp;quot" w:eastAsia="Times New Roman" w:hAnsi="&amp;quot" w:cs="Times New Roman"/>
            <w:color w:val="24292E"/>
            <w:sz w:val="24"/>
            <w:szCs w:val="24"/>
          </w:rPr>
          <w:delText>In this walkthrough, w</w:delText>
        </w:r>
      </w:del>
      <w:ins w:id="19" w:author="Debraj GuhaThakurta" w:date="2017-12-06T21:25:00Z">
        <w:r w:rsidR="00A56D7D">
          <w:rPr>
            <w:rFonts w:ascii="&amp;quot" w:eastAsia="Times New Roman" w:hAnsi="&amp;quot" w:cs="Times New Roman"/>
            <w:color w:val="24292E"/>
            <w:sz w:val="24"/>
            <w:szCs w:val="24"/>
          </w:rPr>
          <w:t xml:space="preserve">We </w:t>
        </w:r>
      </w:ins>
      <w:del w:id="20" w:author="Debraj GuhaThakurta" w:date="2017-12-06T21:25:00Z">
        <w:r w:rsidRPr="008A6F7C" w:rsidDel="00A56D7D">
          <w:rPr>
            <w:rFonts w:ascii="&amp;quot" w:eastAsia="Times New Roman" w:hAnsi="&amp;quot" w:cs="Times New Roman"/>
            <w:color w:val="24292E"/>
            <w:sz w:val="24"/>
            <w:szCs w:val="24"/>
          </w:rPr>
          <w:delText>e</w:delText>
        </w:r>
      </w:del>
      <w:del w:id="21" w:author="Debraj GuhaThakurta" w:date="2017-12-06T21:26:00Z">
        <w:r w:rsidRPr="008A6F7C" w:rsidDel="00DE5DEE">
          <w:rPr>
            <w:rFonts w:ascii="&amp;quot" w:eastAsia="Times New Roman" w:hAnsi="&amp;quot" w:cs="Times New Roman"/>
            <w:color w:val="24292E"/>
            <w:sz w:val="24"/>
            <w:szCs w:val="24"/>
          </w:rPr>
          <w:delText xml:space="preserve"> </w:delText>
        </w:r>
      </w:del>
      <w:r w:rsidRPr="008A6F7C">
        <w:rPr>
          <w:rFonts w:ascii="&amp;quot" w:eastAsia="Times New Roman" w:hAnsi="&amp;quot" w:cs="Times New Roman"/>
          <w:color w:val="24292E"/>
          <w:sz w:val="24"/>
          <w:szCs w:val="24"/>
        </w:rPr>
        <w:t>demonstrate</w:t>
      </w:r>
      <w:ins w:id="22" w:author="Debraj GuhaThakurta" w:date="2017-12-06T21:25:00Z">
        <w:r w:rsidR="00A56D7D">
          <w:rPr>
            <w:rFonts w:ascii="&amp;quot" w:eastAsia="Times New Roman" w:hAnsi="&amp;quot" w:cs="Times New Roman"/>
            <w:color w:val="24292E"/>
            <w:sz w:val="24"/>
            <w:szCs w:val="24"/>
          </w:rPr>
          <w:t>d</w:t>
        </w:r>
      </w:ins>
      <w:r w:rsidRPr="008A6F7C">
        <w:rPr>
          <w:rFonts w:ascii="&amp;quot" w:eastAsia="Times New Roman" w:hAnsi="&amp;quot" w:cs="Times New Roman"/>
          <w:color w:val="24292E"/>
          <w:sz w:val="24"/>
          <w:szCs w:val="24"/>
        </w:rPr>
        <w:t xml:space="preserve"> the usage of Word Embedding algorithms like Word2Vec </w:t>
      </w:r>
      <w:del w:id="23" w:author="Debraj GuhaThakurta" w:date="2017-12-06T21:26:00Z">
        <w:r w:rsidRPr="008A6F7C" w:rsidDel="009412AF">
          <w:rPr>
            <w:rFonts w:ascii="&amp;quot" w:eastAsia="Times New Roman" w:hAnsi="&amp;quot" w:cs="Times New Roman"/>
            <w:color w:val="24292E"/>
            <w:sz w:val="24"/>
            <w:szCs w:val="24"/>
          </w:rPr>
          <w:delText xml:space="preserve">algorithm </w:delText>
        </w:r>
      </w:del>
      <w:r w:rsidRPr="008A6F7C">
        <w:rPr>
          <w:rFonts w:ascii="&amp;quot" w:eastAsia="Times New Roman" w:hAnsi="&amp;quot" w:cs="Times New Roman"/>
          <w:color w:val="24292E"/>
          <w:sz w:val="24"/>
          <w:szCs w:val="24"/>
        </w:rPr>
        <w:t>and Sentiment Spec</w:t>
      </w:r>
      <w:ins w:id="24" w:author="Debraj GuhaThakurta" w:date="2017-12-06T21:26:00Z">
        <w:r w:rsidR="00CC0FEC">
          <w:rPr>
            <w:rFonts w:ascii="&amp;quot" w:eastAsia="Times New Roman" w:hAnsi="&amp;quot" w:cs="Times New Roman"/>
            <w:color w:val="24292E"/>
            <w:sz w:val="24"/>
            <w:szCs w:val="24"/>
          </w:rPr>
          <w:t>i</w:t>
        </w:r>
      </w:ins>
      <w:r w:rsidRPr="008A6F7C">
        <w:rPr>
          <w:rFonts w:ascii="&amp;quot" w:eastAsia="Times New Roman" w:hAnsi="&amp;quot" w:cs="Times New Roman"/>
          <w:color w:val="24292E"/>
          <w:sz w:val="24"/>
          <w:szCs w:val="24"/>
        </w:rPr>
        <w:t xml:space="preserve">fic Word Embedding (SSWE) </w:t>
      </w:r>
      <w:del w:id="25" w:author="Debraj GuhaThakurta" w:date="2017-12-06T21:26:00Z">
        <w:r w:rsidRPr="008A6F7C" w:rsidDel="009412AF">
          <w:rPr>
            <w:rFonts w:ascii="&amp;quot" w:eastAsia="Times New Roman" w:hAnsi="&amp;quot" w:cs="Times New Roman"/>
            <w:color w:val="24292E"/>
            <w:sz w:val="24"/>
            <w:szCs w:val="24"/>
          </w:rPr>
          <w:delText xml:space="preserve">Algorithm </w:delText>
        </w:r>
      </w:del>
      <w:r w:rsidRPr="008A6F7C">
        <w:rPr>
          <w:rFonts w:ascii="&amp;quot" w:eastAsia="Times New Roman" w:hAnsi="&amp;quot" w:cs="Times New Roman"/>
          <w:color w:val="24292E"/>
          <w:sz w:val="24"/>
          <w:szCs w:val="24"/>
        </w:rPr>
        <w:t>to predict Twitter sentiment</w:t>
      </w:r>
      <w:del w:id="26" w:author="Debraj GuhaThakurta" w:date="2017-12-06T21:27:00Z">
        <w:r w:rsidRPr="008A6F7C" w:rsidDel="00666ADA">
          <w:rPr>
            <w:rFonts w:ascii="&amp;quot" w:eastAsia="Times New Roman" w:hAnsi="&amp;quot" w:cs="Times New Roman"/>
            <w:color w:val="24292E"/>
            <w:sz w:val="24"/>
            <w:szCs w:val="24"/>
          </w:rPr>
          <w:delText xml:space="preserve"> polarity in Azure Machine Learning Workbench</w:delText>
        </w:r>
      </w:del>
      <w:r w:rsidRPr="008A6F7C">
        <w:rPr>
          <w:rFonts w:ascii="&amp;quot" w:eastAsia="Times New Roman" w:hAnsi="&amp;quot" w:cs="Times New Roman"/>
          <w:color w:val="24292E"/>
          <w:sz w:val="24"/>
          <w:szCs w:val="24"/>
        </w:rPr>
        <w:t xml:space="preserve">. </w:t>
      </w:r>
      <w:del w:id="27" w:author="Debraj GuhaThakurta" w:date="2017-12-06T21:30:00Z">
        <w:r w:rsidRPr="008A6F7C" w:rsidDel="00D23453">
          <w:rPr>
            <w:rFonts w:ascii="&amp;quot" w:eastAsia="Times New Roman" w:hAnsi="&amp;quot" w:cs="Times New Roman"/>
            <w:color w:val="24292E"/>
            <w:sz w:val="24"/>
            <w:szCs w:val="24"/>
          </w:rPr>
          <w:delText xml:space="preserve">The trained model is deployed to a web service using Azure Container Service(ACS). </w:delText>
        </w:r>
      </w:del>
      <w:r w:rsidRPr="008A6F7C">
        <w:rPr>
          <w:rFonts w:ascii="&amp;quot" w:eastAsia="Times New Roman" w:hAnsi="&amp;quot" w:cs="Times New Roman"/>
          <w:color w:val="24292E"/>
          <w:sz w:val="24"/>
          <w:szCs w:val="24"/>
        </w:rPr>
        <w:t xml:space="preserve">We </w:t>
      </w:r>
      <w:del w:id="28" w:author="Debraj GuhaThakurta" w:date="2017-12-06T21:30:00Z">
        <w:r w:rsidRPr="008A6F7C" w:rsidDel="00D23453">
          <w:rPr>
            <w:rFonts w:ascii="&amp;quot" w:eastAsia="Times New Roman" w:hAnsi="&amp;quot" w:cs="Times New Roman"/>
            <w:color w:val="24292E"/>
            <w:sz w:val="24"/>
            <w:szCs w:val="24"/>
          </w:rPr>
          <w:delText xml:space="preserve">are </w:delText>
        </w:r>
      </w:del>
      <w:r w:rsidRPr="008A6F7C">
        <w:rPr>
          <w:rFonts w:ascii="&amp;quot" w:eastAsia="Times New Roman" w:hAnsi="&amp;quot" w:cs="Times New Roman"/>
          <w:color w:val="24292E"/>
          <w:sz w:val="24"/>
          <w:szCs w:val="24"/>
        </w:rPr>
        <w:t>following Team Data Science Process to execute this project.</w:t>
      </w:r>
      <w:ins w:id="29" w:author="Debraj GuhaThakurta" w:date="2017-12-06T21:30:00Z">
        <w:r w:rsidR="00D23453">
          <w:rPr>
            <w:rFonts w:ascii="&amp;quot" w:eastAsia="Times New Roman" w:hAnsi="&amp;quot" w:cs="Times New Roman"/>
            <w:color w:val="24292E"/>
            <w:sz w:val="24"/>
            <w:szCs w:val="24"/>
          </w:rPr>
          <w:t xml:space="preserve"> </w:t>
        </w:r>
      </w:ins>
      <w:ins w:id="30" w:author="Wei Guo" w:date="2017-12-11T09:11:00Z">
        <w:r w:rsidR="00FD575A" w:rsidRPr="00FD575A">
          <w:rPr>
            <w:rFonts w:ascii="&amp;quot" w:eastAsia="Times New Roman" w:hAnsi="&amp;quot" w:cs="Times New Roman"/>
            <w:color w:val="24292E"/>
            <w:sz w:val="24"/>
            <w:szCs w:val="24"/>
          </w:rPr>
          <w:t>The data used in this project is Sentiment140 dataset, which contains the actual content of the tweet (with emoticons removed) along with the polarity of each of the tweet (</w:t>
        </w:r>
      </w:ins>
      <w:ins w:id="31" w:author="Wei Guo" w:date="2017-12-11T09:12:00Z">
        <w:r w:rsidR="00FD575A" w:rsidRPr="00FD575A">
          <w:rPr>
            <w:rFonts w:ascii="&amp;quot" w:eastAsia="Times New Roman" w:hAnsi="&amp;quot" w:cs="Times New Roman"/>
            <w:color w:val="24292E"/>
            <w:sz w:val="24"/>
            <w:szCs w:val="24"/>
          </w:rPr>
          <w:t>positive and negative</w:t>
        </w:r>
      </w:ins>
      <w:ins w:id="32" w:author="Wei Guo" w:date="2017-12-11T09:13:00Z">
        <w:r w:rsidR="00FD575A">
          <w:rPr>
            <w:rFonts w:ascii="&amp;quot" w:eastAsia="Times New Roman" w:hAnsi="&amp;quot" w:cs="Times New Roman"/>
            <w:color w:val="24292E"/>
            <w:sz w:val="24"/>
            <w:szCs w:val="24"/>
          </w:rPr>
          <w:t xml:space="preserve">, </w:t>
        </w:r>
      </w:ins>
      <w:ins w:id="33" w:author="Wei Guo" w:date="2017-12-11T09:11:00Z">
        <w:r w:rsidR="00FD575A" w:rsidRPr="00FD575A">
          <w:rPr>
            <w:rFonts w:ascii="&amp;quot" w:eastAsia="Times New Roman" w:hAnsi="&amp;quot" w:cs="Times New Roman"/>
            <w:color w:val="24292E"/>
            <w:sz w:val="24"/>
            <w:szCs w:val="24"/>
          </w:rPr>
          <w:t xml:space="preserve">neutral tweets are removed for this project). Sentiment140 dataset has been labelled using the concept of distant supervision as explained in the paper </w:t>
        </w:r>
      </w:ins>
      <w:ins w:id="34" w:author="Wei Guo" w:date="2017-12-11T09:13:00Z">
        <w:r w:rsidR="00FD575A">
          <w:rPr>
            <w:rFonts w:ascii="&amp;quot" w:eastAsia="Times New Roman" w:hAnsi="&amp;quot" w:cs="Times New Roman"/>
            <w:color w:val="24292E"/>
            <w:sz w:val="24"/>
            <w:szCs w:val="24"/>
          </w:rPr>
          <w:fldChar w:fldCharType="begin"/>
        </w:r>
        <w:r w:rsidR="00FD575A">
          <w:rPr>
            <w:rFonts w:ascii="&amp;quot" w:eastAsia="Times New Roman" w:hAnsi="&amp;quot" w:cs="Times New Roman"/>
            <w:color w:val="24292E"/>
            <w:sz w:val="24"/>
            <w:szCs w:val="24"/>
          </w:rPr>
          <w:instrText xml:space="preserve"> HYPERLINK "http://cs.stanford.edu/people/alecmgo/papers/TwitterDistantSupervision09.pdf" </w:instrText>
        </w:r>
        <w:r w:rsidR="00FD575A">
          <w:rPr>
            <w:rFonts w:ascii="&amp;quot" w:eastAsia="Times New Roman" w:hAnsi="&amp;quot" w:cs="Times New Roman"/>
            <w:color w:val="24292E"/>
            <w:sz w:val="24"/>
            <w:szCs w:val="24"/>
          </w:rPr>
        </w:r>
        <w:r w:rsidR="00FD575A">
          <w:rPr>
            <w:rFonts w:ascii="&amp;quot" w:eastAsia="Times New Roman" w:hAnsi="&amp;quot" w:cs="Times New Roman"/>
            <w:color w:val="24292E"/>
            <w:sz w:val="24"/>
            <w:szCs w:val="24"/>
          </w:rPr>
          <w:fldChar w:fldCharType="separate"/>
        </w:r>
        <w:r w:rsidR="00FD575A" w:rsidRPr="00FD575A">
          <w:rPr>
            <w:rStyle w:val="Hyperlink"/>
            <w:rFonts w:ascii="&amp;quot" w:eastAsia="Times New Roman" w:hAnsi="&amp;quot" w:cs="Times New Roman"/>
            <w:sz w:val="24"/>
            <w:szCs w:val="24"/>
          </w:rPr>
          <w:t>Twitter Sentiment Classification Using Distant Supervision</w:t>
        </w:r>
        <w:r w:rsidR="00FD575A">
          <w:rPr>
            <w:rFonts w:ascii="&amp;quot" w:eastAsia="Times New Roman" w:hAnsi="&amp;quot" w:cs="Times New Roman"/>
            <w:color w:val="24292E"/>
            <w:sz w:val="24"/>
            <w:szCs w:val="24"/>
          </w:rPr>
          <w:fldChar w:fldCharType="end"/>
        </w:r>
      </w:ins>
      <w:ins w:id="35" w:author="Wei Guo" w:date="2017-12-11T09:14:00Z">
        <w:r w:rsidR="00FD575A">
          <w:rPr>
            <w:rFonts w:ascii="&amp;quot" w:eastAsia="Times New Roman" w:hAnsi="&amp;quot" w:cs="Times New Roman"/>
            <w:color w:val="24292E"/>
            <w:sz w:val="24"/>
            <w:szCs w:val="24"/>
          </w:rPr>
          <w:t xml:space="preserve">. </w:t>
        </w:r>
      </w:ins>
      <w:r w:rsidRPr="008A6F7C">
        <w:rPr>
          <w:rFonts w:ascii="&amp;quot" w:eastAsia="Times New Roman" w:hAnsi="&amp;quot" w:cs="Times New Roman"/>
          <w:color w:val="24292E"/>
          <w:sz w:val="24"/>
          <w:szCs w:val="24"/>
        </w:rPr>
        <w:t>This project is executed using TDSP templates which consist of the following parts:</w:t>
      </w:r>
    </w:p>
    <w:p w14:paraId="15F4F8AE" w14:textId="77777777" w:rsidR="008A6F7C" w:rsidRPr="008A6F7C" w:rsidRDefault="008A6F7C" w:rsidP="008A6F7C">
      <w:pPr>
        <w:numPr>
          <w:ilvl w:val="0"/>
          <w:numId w:val="1"/>
        </w:numPr>
        <w:spacing w:before="100" w:beforeAutospacing="1" w:after="100" w:afterAutospacing="1" w:line="240" w:lineRule="auto"/>
        <w:rPr>
          <w:rFonts w:ascii="&amp;quot" w:eastAsia="Times New Roman" w:hAnsi="&amp;quot" w:cs="Times New Roman"/>
          <w:color w:val="24292E"/>
          <w:sz w:val="24"/>
          <w:szCs w:val="24"/>
        </w:rPr>
      </w:pPr>
      <w:r w:rsidRPr="008A6F7C">
        <w:rPr>
          <w:rFonts w:ascii="&amp;quot" w:eastAsia="Times New Roman" w:hAnsi="&amp;quot" w:cs="Times New Roman"/>
          <w:color w:val="24292E"/>
          <w:sz w:val="24"/>
          <w:szCs w:val="24"/>
        </w:rPr>
        <w:t>Data acquisition and understanding</w:t>
      </w:r>
    </w:p>
    <w:p w14:paraId="71F4EC65" w14:textId="77777777" w:rsidR="008A6F7C" w:rsidRPr="008A6F7C" w:rsidRDefault="008A6F7C" w:rsidP="008A6F7C">
      <w:pPr>
        <w:numPr>
          <w:ilvl w:val="0"/>
          <w:numId w:val="1"/>
        </w:numPr>
        <w:spacing w:before="60" w:after="100" w:afterAutospacing="1" w:line="240" w:lineRule="auto"/>
        <w:rPr>
          <w:rFonts w:ascii="&amp;quot" w:eastAsia="Times New Roman" w:hAnsi="&amp;quot" w:cs="Times New Roman"/>
          <w:color w:val="24292E"/>
          <w:sz w:val="24"/>
          <w:szCs w:val="24"/>
        </w:rPr>
      </w:pPr>
      <w:r w:rsidRPr="008A6F7C">
        <w:rPr>
          <w:rFonts w:ascii="&amp;quot" w:eastAsia="Times New Roman" w:hAnsi="&amp;quot" w:cs="Times New Roman"/>
          <w:color w:val="24292E"/>
          <w:sz w:val="24"/>
          <w:szCs w:val="24"/>
        </w:rPr>
        <w:t xml:space="preserve">Modeling </w:t>
      </w:r>
    </w:p>
    <w:p w14:paraId="5C1DDFF1" w14:textId="77777777" w:rsidR="008A6F7C" w:rsidRPr="008A6F7C" w:rsidRDefault="008A6F7C" w:rsidP="008A6F7C">
      <w:pPr>
        <w:numPr>
          <w:ilvl w:val="1"/>
          <w:numId w:val="1"/>
        </w:numPr>
        <w:spacing w:before="100" w:beforeAutospacing="1" w:after="100" w:afterAutospacing="1" w:line="240" w:lineRule="auto"/>
        <w:rPr>
          <w:rFonts w:ascii="&amp;quot" w:eastAsia="Times New Roman" w:hAnsi="&amp;quot" w:cs="Times New Roman"/>
          <w:color w:val="24292E"/>
          <w:sz w:val="24"/>
          <w:szCs w:val="24"/>
        </w:rPr>
      </w:pPr>
      <w:r w:rsidRPr="008A6F7C">
        <w:rPr>
          <w:rFonts w:ascii="&amp;quot" w:eastAsia="Times New Roman" w:hAnsi="&amp;quot" w:cs="Times New Roman"/>
          <w:color w:val="24292E"/>
          <w:sz w:val="24"/>
          <w:szCs w:val="24"/>
        </w:rPr>
        <w:t>Feature Engineering</w:t>
      </w:r>
    </w:p>
    <w:p w14:paraId="01250722" w14:textId="77777777" w:rsidR="008A6F7C" w:rsidRPr="008A6F7C" w:rsidRDefault="008A6F7C" w:rsidP="008A6F7C">
      <w:pPr>
        <w:numPr>
          <w:ilvl w:val="1"/>
          <w:numId w:val="1"/>
        </w:numPr>
        <w:spacing w:before="60" w:after="100" w:afterAutospacing="1" w:line="240" w:lineRule="auto"/>
        <w:rPr>
          <w:rFonts w:ascii="&amp;quot" w:eastAsia="Times New Roman" w:hAnsi="&amp;quot" w:cs="Times New Roman"/>
          <w:color w:val="24292E"/>
          <w:sz w:val="24"/>
          <w:szCs w:val="24"/>
        </w:rPr>
      </w:pPr>
      <w:r w:rsidRPr="008A6F7C">
        <w:rPr>
          <w:rFonts w:ascii="&amp;quot" w:eastAsia="Times New Roman" w:hAnsi="&amp;quot" w:cs="Times New Roman"/>
          <w:color w:val="24292E"/>
          <w:sz w:val="24"/>
          <w:szCs w:val="24"/>
        </w:rPr>
        <w:t>Model Creation</w:t>
      </w:r>
    </w:p>
    <w:p w14:paraId="048F4A05" w14:textId="77777777" w:rsidR="008A6F7C" w:rsidRPr="008A6F7C" w:rsidRDefault="008A6F7C" w:rsidP="008A6F7C">
      <w:pPr>
        <w:numPr>
          <w:ilvl w:val="1"/>
          <w:numId w:val="1"/>
        </w:numPr>
        <w:spacing w:before="60" w:after="100" w:afterAutospacing="1" w:line="240" w:lineRule="auto"/>
        <w:rPr>
          <w:rFonts w:ascii="&amp;quot" w:eastAsia="Times New Roman" w:hAnsi="&amp;quot" w:cs="Times New Roman"/>
          <w:color w:val="24292E"/>
          <w:sz w:val="24"/>
          <w:szCs w:val="24"/>
        </w:rPr>
      </w:pPr>
      <w:r w:rsidRPr="008A6F7C">
        <w:rPr>
          <w:rFonts w:ascii="&amp;quot" w:eastAsia="Times New Roman" w:hAnsi="&amp;quot" w:cs="Times New Roman"/>
          <w:color w:val="24292E"/>
          <w:sz w:val="24"/>
          <w:szCs w:val="24"/>
        </w:rPr>
        <w:t>Model Evaluation</w:t>
      </w:r>
    </w:p>
    <w:p w14:paraId="08174ACF" w14:textId="77777777" w:rsidR="008A6F7C" w:rsidRPr="008A6F7C" w:rsidRDefault="008A6F7C" w:rsidP="008A6F7C">
      <w:pPr>
        <w:numPr>
          <w:ilvl w:val="0"/>
          <w:numId w:val="1"/>
        </w:numPr>
        <w:spacing w:before="60" w:after="100" w:afterAutospacing="1" w:line="240" w:lineRule="auto"/>
        <w:rPr>
          <w:rFonts w:ascii="&amp;quot" w:eastAsia="Times New Roman" w:hAnsi="&amp;quot" w:cs="Times New Roman"/>
          <w:color w:val="24292E"/>
          <w:sz w:val="24"/>
          <w:szCs w:val="24"/>
        </w:rPr>
      </w:pPr>
      <w:r w:rsidRPr="008A6F7C">
        <w:rPr>
          <w:rFonts w:ascii="&amp;quot" w:eastAsia="Times New Roman" w:hAnsi="&amp;quot" w:cs="Times New Roman"/>
          <w:color w:val="24292E"/>
          <w:sz w:val="24"/>
          <w:szCs w:val="24"/>
        </w:rPr>
        <w:t>Deployment</w:t>
      </w:r>
    </w:p>
    <w:p w14:paraId="009D8D86" w14:textId="77777777" w:rsidR="008A6F7C" w:rsidRPr="008A6F7C" w:rsidRDefault="008A6F7C" w:rsidP="008A6F7C">
      <w:pPr>
        <w:spacing w:after="240" w:line="240" w:lineRule="auto"/>
        <w:rPr>
          <w:rFonts w:ascii="&amp;quot" w:eastAsia="Times New Roman" w:hAnsi="&amp;quot" w:cs="Times New Roman"/>
          <w:color w:val="24292E"/>
          <w:sz w:val="24"/>
          <w:szCs w:val="24"/>
        </w:rPr>
      </w:pPr>
      <w:r w:rsidRPr="008A6F7C">
        <w:rPr>
          <w:rFonts w:ascii="&amp;quot" w:eastAsia="Times New Roman" w:hAnsi="&amp;quot" w:cs="Times New Roman"/>
          <w:color w:val="24292E"/>
          <w:sz w:val="24"/>
          <w:szCs w:val="24"/>
        </w:rPr>
        <w:t>Some highlights from this sample:</w:t>
      </w:r>
    </w:p>
    <w:p w14:paraId="374B093B" w14:textId="77777777" w:rsidR="008A6F7C" w:rsidRPr="008A6F7C" w:rsidRDefault="008A6F7C" w:rsidP="008A6F7C">
      <w:pPr>
        <w:numPr>
          <w:ilvl w:val="0"/>
          <w:numId w:val="2"/>
        </w:numPr>
        <w:spacing w:before="100" w:beforeAutospacing="1" w:after="100" w:afterAutospacing="1" w:line="240" w:lineRule="auto"/>
        <w:rPr>
          <w:rFonts w:ascii="&amp;quot" w:eastAsia="Times New Roman" w:hAnsi="&amp;quot" w:cs="Times New Roman"/>
          <w:color w:val="24292E"/>
          <w:sz w:val="24"/>
          <w:szCs w:val="24"/>
        </w:rPr>
      </w:pPr>
      <w:r w:rsidRPr="008A6F7C">
        <w:rPr>
          <w:rFonts w:ascii="&amp;quot" w:eastAsia="Times New Roman" w:hAnsi="&amp;quot" w:cs="Times New Roman"/>
          <w:color w:val="24292E"/>
          <w:sz w:val="24"/>
          <w:szCs w:val="24"/>
        </w:rPr>
        <w:t xml:space="preserve">This sample is running on the latest </w:t>
      </w:r>
      <w:hyperlink r:id="rId6" w:history="1">
        <w:r w:rsidRPr="008A6F7C">
          <w:rPr>
            <w:rFonts w:ascii="&amp;quot" w:eastAsia="Times New Roman" w:hAnsi="&amp;quot" w:cs="Times New Roman"/>
            <w:color w:val="0366D6"/>
            <w:sz w:val="24"/>
            <w:szCs w:val="24"/>
            <w:u w:val="single"/>
          </w:rPr>
          <w:t>Azure Machine Learning Workbench</w:t>
        </w:r>
      </w:hyperlink>
      <w:r w:rsidRPr="008A6F7C">
        <w:rPr>
          <w:rFonts w:ascii="&amp;quot" w:eastAsia="Times New Roman" w:hAnsi="&amp;quot" w:cs="Times New Roman"/>
          <w:color w:val="24292E"/>
          <w:sz w:val="24"/>
          <w:szCs w:val="24"/>
        </w:rPr>
        <w:t>, which is currently in public preview.</w:t>
      </w:r>
    </w:p>
    <w:p w14:paraId="54ADE745" w14:textId="77777777" w:rsidR="008A6F7C" w:rsidRPr="008A6F7C" w:rsidRDefault="008A6F7C" w:rsidP="008A6F7C">
      <w:pPr>
        <w:numPr>
          <w:ilvl w:val="0"/>
          <w:numId w:val="2"/>
        </w:numPr>
        <w:spacing w:before="60" w:after="100" w:afterAutospacing="1" w:line="240" w:lineRule="auto"/>
        <w:rPr>
          <w:rFonts w:ascii="&amp;quot" w:eastAsia="Times New Roman" w:hAnsi="&amp;quot" w:cs="Times New Roman"/>
          <w:color w:val="24292E"/>
          <w:sz w:val="24"/>
          <w:szCs w:val="24"/>
        </w:rPr>
      </w:pPr>
      <w:r w:rsidRPr="008A6F7C">
        <w:rPr>
          <w:rFonts w:ascii="&amp;quot" w:eastAsia="Times New Roman" w:hAnsi="&amp;quot" w:cs="Times New Roman"/>
          <w:color w:val="24292E"/>
          <w:sz w:val="24"/>
          <w:szCs w:val="24"/>
        </w:rPr>
        <w:t>Model training is performed in Azure Data Science Virtual Machine with GPU.</w:t>
      </w:r>
    </w:p>
    <w:p w14:paraId="2E8E1A7C" w14:textId="77777777" w:rsidR="008A6F7C" w:rsidRPr="008A6F7C" w:rsidRDefault="008A6F7C" w:rsidP="008A6F7C">
      <w:pPr>
        <w:numPr>
          <w:ilvl w:val="0"/>
          <w:numId w:val="2"/>
        </w:numPr>
        <w:spacing w:before="60" w:after="100" w:afterAutospacing="1" w:line="240" w:lineRule="auto"/>
        <w:rPr>
          <w:rFonts w:ascii="&amp;quot" w:eastAsia="Times New Roman" w:hAnsi="&amp;quot" w:cs="Times New Roman"/>
          <w:color w:val="24292E"/>
          <w:sz w:val="24"/>
          <w:szCs w:val="24"/>
        </w:rPr>
      </w:pPr>
      <w:r w:rsidRPr="008A6F7C">
        <w:rPr>
          <w:rFonts w:ascii="&amp;quot" w:eastAsia="Times New Roman" w:hAnsi="&amp;quot" w:cs="Times New Roman"/>
          <w:color w:val="24292E"/>
          <w:sz w:val="24"/>
          <w:szCs w:val="24"/>
        </w:rPr>
        <w:t>Word embeddings using Word2Vec and SSWE are generated for modeling.</w:t>
      </w:r>
    </w:p>
    <w:p w14:paraId="1C9AC76A" w14:textId="77777777" w:rsidR="008A6F7C" w:rsidRPr="008A6F7C" w:rsidRDefault="008A6F7C" w:rsidP="008A6F7C">
      <w:pPr>
        <w:numPr>
          <w:ilvl w:val="0"/>
          <w:numId w:val="2"/>
        </w:numPr>
        <w:spacing w:before="60" w:after="100" w:afterAutospacing="1" w:line="240" w:lineRule="auto"/>
        <w:rPr>
          <w:rFonts w:ascii="&amp;quot" w:eastAsia="Times New Roman" w:hAnsi="&amp;quot" w:cs="Times New Roman"/>
          <w:color w:val="24292E"/>
          <w:sz w:val="24"/>
          <w:szCs w:val="24"/>
        </w:rPr>
      </w:pPr>
      <w:r w:rsidRPr="008A6F7C">
        <w:rPr>
          <w:rFonts w:ascii="&amp;quot" w:eastAsia="Times New Roman" w:hAnsi="&amp;quot" w:cs="Times New Roman"/>
          <w:color w:val="24292E"/>
          <w:sz w:val="24"/>
          <w:szCs w:val="24"/>
        </w:rPr>
        <w:t>Deep learning frameworks and packages such as TensorFlow, CNTK and Keras are applied in this project.</w:t>
      </w:r>
    </w:p>
    <w:p w14:paraId="78E0E21B" w14:textId="136452E9" w:rsidR="008A6F7C" w:rsidRPr="008A6F7C" w:rsidRDefault="008A6F7C" w:rsidP="008A6F7C">
      <w:pPr>
        <w:numPr>
          <w:ilvl w:val="0"/>
          <w:numId w:val="2"/>
        </w:numPr>
        <w:spacing w:before="60" w:after="100" w:afterAutospacing="1" w:line="240" w:lineRule="auto"/>
        <w:rPr>
          <w:rFonts w:ascii="&amp;quot" w:eastAsia="Times New Roman" w:hAnsi="&amp;quot" w:cs="Times New Roman"/>
          <w:color w:val="24292E"/>
          <w:sz w:val="24"/>
          <w:szCs w:val="24"/>
        </w:rPr>
      </w:pPr>
      <w:r w:rsidRPr="008A6F7C">
        <w:rPr>
          <w:rFonts w:ascii="&amp;quot" w:eastAsia="Times New Roman" w:hAnsi="&amp;quot" w:cs="Times New Roman"/>
          <w:color w:val="24292E"/>
          <w:sz w:val="24"/>
          <w:szCs w:val="24"/>
        </w:rPr>
        <w:t xml:space="preserve">Four models using different word embedding methods and </w:t>
      </w:r>
      <w:ins w:id="36" w:author="Debraj GuhaThakurta" w:date="2017-12-06T21:36:00Z">
        <w:r w:rsidR="00F53219">
          <w:rPr>
            <w:rFonts w:ascii="&amp;quot" w:eastAsia="Times New Roman" w:hAnsi="&amp;quot" w:cs="Times New Roman"/>
            <w:color w:val="24292E"/>
            <w:sz w:val="24"/>
            <w:szCs w:val="24"/>
          </w:rPr>
          <w:t xml:space="preserve">classification </w:t>
        </w:r>
      </w:ins>
      <w:r w:rsidRPr="008A6F7C">
        <w:rPr>
          <w:rFonts w:ascii="&amp;quot" w:eastAsia="Times New Roman" w:hAnsi="&amp;quot" w:cs="Times New Roman"/>
          <w:color w:val="24292E"/>
          <w:sz w:val="24"/>
          <w:szCs w:val="24"/>
        </w:rPr>
        <w:t>modeling techniques are trained and compared</w:t>
      </w:r>
      <w:ins w:id="37" w:author="Debraj GuhaThakurta" w:date="2017-12-06T21:36:00Z">
        <w:r w:rsidR="0086712C">
          <w:rPr>
            <w:rFonts w:ascii="&amp;quot" w:eastAsia="Times New Roman" w:hAnsi="&amp;quot" w:cs="Times New Roman"/>
            <w:color w:val="24292E"/>
            <w:sz w:val="24"/>
            <w:szCs w:val="24"/>
          </w:rPr>
          <w:t>.</w:t>
        </w:r>
      </w:ins>
      <w:del w:id="38" w:author="Debraj GuhaThakurta" w:date="2017-12-06T21:36:00Z">
        <w:r w:rsidRPr="008A6F7C" w:rsidDel="0086712C">
          <w:rPr>
            <w:rFonts w:ascii="&amp;quot" w:eastAsia="Times New Roman" w:hAnsi="&amp;quot" w:cs="Times New Roman"/>
            <w:color w:val="24292E"/>
            <w:sz w:val="24"/>
            <w:szCs w:val="24"/>
          </w:rPr>
          <w:delText>.</w:delText>
        </w:r>
      </w:del>
    </w:p>
    <w:p w14:paraId="664F1347" w14:textId="31208415" w:rsidR="008A6F7C" w:rsidRPr="008A6F7C" w:rsidRDefault="008A6F7C" w:rsidP="008A6F7C">
      <w:pPr>
        <w:numPr>
          <w:ilvl w:val="0"/>
          <w:numId w:val="2"/>
        </w:numPr>
        <w:spacing w:before="60" w:after="100" w:afterAutospacing="1" w:line="240" w:lineRule="auto"/>
        <w:rPr>
          <w:rFonts w:ascii="&amp;quot" w:eastAsia="Times New Roman" w:hAnsi="&amp;quot" w:cs="Times New Roman"/>
          <w:color w:val="24292E"/>
          <w:sz w:val="24"/>
          <w:szCs w:val="24"/>
        </w:rPr>
      </w:pPr>
      <w:r w:rsidRPr="008A6F7C">
        <w:rPr>
          <w:rFonts w:ascii="&amp;quot" w:eastAsia="Times New Roman" w:hAnsi="&amp;quot" w:cs="Times New Roman"/>
          <w:color w:val="24292E"/>
          <w:sz w:val="24"/>
          <w:szCs w:val="24"/>
        </w:rPr>
        <w:t xml:space="preserve">The </w:t>
      </w:r>
      <w:ins w:id="39" w:author="Debraj GuhaThakurta" w:date="2017-12-06T21:36:00Z">
        <w:r w:rsidR="00F10D6D">
          <w:rPr>
            <w:rFonts w:ascii="&amp;quot" w:eastAsia="Times New Roman" w:hAnsi="&amp;quot" w:cs="Times New Roman"/>
            <w:color w:val="24292E"/>
            <w:sz w:val="24"/>
            <w:szCs w:val="24"/>
          </w:rPr>
          <w:t xml:space="preserve">most accurate </w:t>
        </w:r>
      </w:ins>
      <w:r w:rsidRPr="008A6F7C">
        <w:rPr>
          <w:rFonts w:ascii="&amp;quot" w:eastAsia="Times New Roman" w:hAnsi="&amp;quot" w:cs="Times New Roman"/>
          <w:color w:val="24292E"/>
          <w:sz w:val="24"/>
          <w:szCs w:val="24"/>
        </w:rPr>
        <w:t xml:space="preserve">trained model is deployed to a web service using </w:t>
      </w:r>
      <w:hyperlink r:id="rId7" w:history="1">
        <w:r w:rsidRPr="008A6F7C">
          <w:rPr>
            <w:rFonts w:ascii="&amp;quot" w:eastAsia="Times New Roman" w:hAnsi="&amp;quot" w:cs="Times New Roman"/>
            <w:color w:val="0366D6"/>
            <w:sz w:val="24"/>
            <w:szCs w:val="24"/>
            <w:u w:val="single"/>
          </w:rPr>
          <w:t>Azure Container Service</w:t>
        </w:r>
      </w:hyperlink>
      <w:r w:rsidRPr="008A6F7C">
        <w:rPr>
          <w:rFonts w:ascii="&amp;quot" w:eastAsia="Times New Roman" w:hAnsi="&amp;quot" w:cs="Times New Roman"/>
          <w:color w:val="24292E"/>
          <w:sz w:val="24"/>
          <w:szCs w:val="24"/>
        </w:rPr>
        <w:t>.</w:t>
      </w:r>
    </w:p>
    <w:p w14:paraId="02A3732C" w14:textId="799301BE" w:rsidR="008A6F7C" w:rsidRPr="008A6F7C" w:rsidRDefault="008A6F7C" w:rsidP="008A6F7C">
      <w:pPr>
        <w:spacing w:after="240" w:line="240" w:lineRule="auto"/>
        <w:rPr>
          <w:rFonts w:ascii="&amp;quot" w:eastAsia="Times New Roman" w:hAnsi="&amp;quot" w:cs="Times New Roman"/>
          <w:color w:val="24292E"/>
          <w:sz w:val="24"/>
          <w:szCs w:val="24"/>
        </w:rPr>
      </w:pPr>
      <w:r w:rsidRPr="008A6F7C">
        <w:rPr>
          <w:rFonts w:ascii="&amp;quot" w:eastAsia="Times New Roman" w:hAnsi="&amp;quot" w:cs="Times New Roman"/>
          <w:color w:val="24292E"/>
          <w:sz w:val="24"/>
          <w:szCs w:val="24"/>
        </w:rPr>
        <w:lastRenderedPageBreak/>
        <w:t xml:space="preserve">The Word2Vec algorithm is based on the </w:t>
      </w:r>
      <w:proofErr w:type="spellStart"/>
      <w:r w:rsidRPr="008A6F7C">
        <w:rPr>
          <w:rFonts w:ascii="&amp;quot" w:eastAsia="Times New Roman" w:hAnsi="&amp;quot" w:cs="Times New Roman"/>
          <w:color w:val="24292E"/>
          <w:sz w:val="24"/>
          <w:szCs w:val="24"/>
        </w:rPr>
        <w:t>the</w:t>
      </w:r>
      <w:proofErr w:type="spellEnd"/>
      <w:r w:rsidRPr="008A6F7C">
        <w:rPr>
          <w:rFonts w:ascii="&amp;quot" w:eastAsia="Times New Roman" w:hAnsi="&amp;quot" w:cs="Times New Roman"/>
          <w:color w:val="24292E"/>
          <w:sz w:val="24"/>
          <w:szCs w:val="24"/>
        </w:rPr>
        <w:t xml:space="preserve"> paper </w:t>
      </w:r>
      <w:hyperlink r:id="rId8" w:history="1">
        <w:proofErr w:type="spellStart"/>
        <w:r w:rsidRPr="008A6F7C">
          <w:rPr>
            <w:rFonts w:ascii="&amp;quot" w:eastAsia="Times New Roman" w:hAnsi="&amp;quot" w:cs="Times New Roman"/>
            <w:color w:val="0366D6"/>
            <w:sz w:val="24"/>
            <w:szCs w:val="24"/>
            <w:u w:val="single"/>
          </w:rPr>
          <w:t>Mikolov</w:t>
        </w:r>
        <w:proofErr w:type="spellEnd"/>
        <w:r w:rsidRPr="008A6F7C">
          <w:rPr>
            <w:rFonts w:ascii="&amp;quot" w:eastAsia="Times New Roman" w:hAnsi="&amp;quot" w:cs="Times New Roman"/>
            <w:color w:val="0366D6"/>
            <w:sz w:val="24"/>
            <w:szCs w:val="24"/>
            <w:u w:val="single"/>
          </w:rPr>
          <w:t>, Tomas, et al. Distributed representations of words and phrases and their compositionality. Advances in neural information processing systems. 2013.</w:t>
        </w:r>
      </w:hyperlink>
      <w:del w:id="40" w:author="Debraj GuhaThakurta" w:date="2017-12-06T21:39:00Z">
        <w:r w:rsidRPr="008A6F7C" w:rsidDel="003062C9">
          <w:rPr>
            <w:rFonts w:ascii="&amp;quot" w:eastAsia="Times New Roman" w:hAnsi="&amp;quot" w:cs="Times New Roman"/>
            <w:color w:val="24292E"/>
            <w:sz w:val="24"/>
            <w:szCs w:val="24"/>
          </w:rPr>
          <w:delText>.</w:delText>
        </w:r>
      </w:del>
      <w:r w:rsidRPr="008A6F7C">
        <w:rPr>
          <w:rFonts w:ascii="&amp;quot" w:eastAsia="Times New Roman" w:hAnsi="&amp;quot" w:cs="Times New Roman"/>
          <w:color w:val="24292E"/>
          <w:sz w:val="24"/>
          <w:szCs w:val="24"/>
        </w:rPr>
        <w:t xml:space="preserve"> Skip-gram is a shallow neural network taking the target word encoded as a one hot vector as input and using it to predict nearby words. The skip-gram based architecture is shown in the following figure.</w:t>
      </w:r>
      <w:ins w:id="41" w:author="Debraj GuhaThakurta" w:date="2017-12-06T21:36:00Z">
        <w:r w:rsidR="00054E67">
          <w:rPr>
            <w:rFonts w:ascii="&amp;quot" w:eastAsia="Times New Roman" w:hAnsi="&amp;quot" w:cs="Times New Roman"/>
            <w:color w:val="24292E"/>
            <w:sz w:val="24"/>
            <w:szCs w:val="24"/>
          </w:rPr>
          <w:t xml:space="preserve"> </w:t>
        </w:r>
      </w:ins>
    </w:p>
    <w:p w14:paraId="5386136F" w14:textId="0D01560C" w:rsidR="008A6F7C" w:rsidRDefault="00FD575A" w:rsidP="00FD575A">
      <w:pPr>
        <w:jc w:val="center"/>
        <w:pPrChange w:id="42" w:author="Wei Guo" w:date="2017-12-11T09:17:00Z">
          <w:pPr/>
        </w:pPrChange>
      </w:pPr>
      <w:ins w:id="43" w:author="Wei Guo" w:date="2017-12-11T09:17:00Z">
        <w:r>
          <w:rPr>
            <w:noProof/>
          </w:rPr>
          <w:drawing>
            <wp:inline distT="0" distB="0" distL="0" distR="0" wp14:anchorId="074EC7A8" wp14:editId="7380C792">
              <wp:extent cx="2628900" cy="2857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kip-gram-model.PNG"/>
                      <pic:cNvPicPr/>
                    </pic:nvPicPr>
                    <pic:blipFill>
                      <a:blip r:embed="rId9">
                        <a:extLst>
                          <a:ext uri="{28A0092B-C50C-407E-A947-70E740481C1C}">
                            <a14:useLocalDpi xmlns:a14="http://schemas.microsoft.com/office/drawing/2010/main" val="0"/>
                          </a:ext>
                        </a:extLst>
                      </a:blip>
                      <a:stretch>
                        <a:fillRect/>
                      </a:stretch>
                    </pic:blipFill>
                    <pic:spPr>
                      <a:xfrm>
                        <a:off x="0" y="0"/>
                        <a:ext cx="2628900" cy="2857500"/>
                      </a:xfrm>
                      <a:prstGeom prst="rect">
                        <a:avLst/>
                      </a:prstGeom>
                    </pic:spPr>
                  </pic:pic>
                </a:graphicData>
              </a:graphic>
            </wp:inline>
          </w:drawing>
        </w:r>
      </w:ins>
    </w:p>
    <w:p w14:paraId="59A468DC" w14:textId="46903973" w:rsidR="008A6F7C" w:rsidRPr="008A6F7C" w:rsidRDefault="008A6F7C" w:rsidP="008A6F7C">
      <w:pPr>
        <w:spacing w:after="240" w:line="240" w:lineRule="auto"/>
        <w:rPr>
          <w:rFonts w:ascii="&amp;quot" w:eastAsia="Times New Roman" w:hAnsi="&amp;quot" w:cs="Times New Roman"/>
          <w:color w:val="24292E"/>
          <w:sz w:val="24"/>
          <w:szCs w:val="24"/>
        </w:rPr>
      </w:pPr>
      <w:r w:rsidRPr="008A6F7C">
        <w:rPr>
          <w:rFonts w:ascii="&amp;quot" w:eastAsia="Times New Roman" w:hAnsi="&amp;quot" w:cs="Times New Roman"/>
          <w:color w:val="24292E"/>
          <w:sz w:val="24"/>
          <w:szCs w:val="24"/>
        </w:rPr>
        <w:t>Sentiment Spec</w:t>
      </w:r>
      <w:ins w:id="44" w:author="Debraj GuhaThakurta" w:date="2017-12-06T21:39:00Z">
        <w:r w:rsidR="008D4D2C">
          <w:rPr>
            <w:rFonts w:ascii="&amp;quot" w:eastAsia="Times New Roman" w:hAnsi="&amp;quot" w:cs="Times New Roman"/>
            <w:color w:val="24292E"/>
            <w:sz w:val="24"/>
            <w:szCs w:val="24"/>
          </w:rPr>
          <w:t>i</w:t>
        </w:r>
      </w:ins>
      <w:r w:rsidRPr="008A6F7C">
        <w:rPr>
          <w:rFonts w:ascii="&amp;quot" w:eastAsia="Times New Roman" w:hAnsi="&amp;quot" w:cs="Times New Roman"/>
          <w:color w:val="24292E"/>
          <w:sz w:val="24"/>
          <w:szCs w:val="24"/>
        </w:rPr>
        <w:t xml:space="preserve">fic Word Embedding (SSWE) Algorithm proposed in </w:t>
      </w:r>
      <w:hyperlink r:id="rId10" w:history="1">
        <w:r w:rsidRPr="008A6F7C">
          <w:rPr>
            <w:rFonts w:ascii="&amp;quot" w:eastAsia="Times New Roman" w:hAnsi="&amp;quot" w:cs="Times New Roman"/>
            <w:color w:val="0366D6"/>
            <w:sz w:val="24"/>
            <w:szCs w:val="24"/>
            <w:u w:val="single"/>
          </w:rPr>
          <w:t xml:space="preserve">Tang, </w:t>
        </w:r>
        <w:proofErr w:type="spellStart"/>
        <w:r w:rsidRPr="008A6F7C">
          <w:rPr>
            <w:rFonts w:ascii="&amp;quot" w:eastAsia="Times New Roman" w:hAnsi="&amp;quot" w:cs="Times New Roman"/>
            <w:color w:val="0366D6"/>
            <w:sz w:val="24"/>
            <w:szCs w:val="24"/>
            <w:u w:val="single"/>
          </w:rPr>
          <w:t>Duyu</w:t>
        </w:r>
        <w:proofErr w:type="spellEnd"/>
        <w:r w:rsidRPr="008A6F7C">
          <w:rPr>
            <w:rFonts w:ascii="&amp;quot" w:eastAsia="Times New Roman" w:hAnsi="&amp;quot" w:cs="Times New Roman"/>
            <w:color w:val="0366D6"/>
            <w:sz w:val="24"/>
            <w:szCs w:val="24"/>
            <w:u w:val="single"/>
          </w:rPr>
          <w:t>, et al. "Learning Sentiment-Specific Word Embedding for Twitter Sentiment Classification." ACL (1). 2014.</w:t>
        </w:r>
      </w:hyperlink>
      <w:r w:rsidRPr="008A6F7C">
        <w:rPr>
          <w:rFonts w:ascii="&amp;quot" w:eastAsia="Times New Roman" w:hAnsi="&amp;quot" w:cs="Times New Roman"/>
          <w:color w:val="24292E"/>
          <w:sz w:val="24"/>
          <w:szCs w:val="24"/>
        </w:rPr>
        <w:t xml:space="preserve"> tries to overcome the weakness of Word2vec algorithm that the words with similar contexts and opposite polarity can have similar word vectors. This means that Word2vec may not perform very accurately for the tasks like sentiment analysis. SSWE algorithm tries to handle this weakness by incorporating both the sentence polarity and the word's context in to its loss function.</w:t>
      </w:r>
    </w:p>
    <w:p w14:paraId="1357A11B" w14:textId="683DF674" w:rsidR="008A6F7C" w:rsidRPr="008A6F7C" w:rsidRDefault="008A6F7C" w:rsidP="008A6F7C">
      <w:pPr>
        <w:spacing w:after="240" w:line="240" w:lineRule="auto"/>
        <w:rPr>
          <w:rFonts w:ascii="&amp;quot" w:eastAsia="Times New Roman" w:hAnsi="&amp;quot" w:cs="Times New Roman"/>
          <w:color w:val="24292E"/>
          <w:sz w:val="24"/>
          <w:szCs w:val="24"/>
        </w:rPr>
      </w:pPr>
      <w:r w:rsidRPr="008A6F7C">
        <w:rPr>
          <w:rFonts w:ascii="&amp;quot" w:eastAsia="Times New Roman" w:hAnsi="&amp;quot" w:cs="Times New Roman"/>
          <w:color w:val="24292E"/>
          <w:sz w:val="24"/>
          <w:szCs w:val="24"/>
        </w:rPr>
        <w:t xml:space="preserve">We are using a variant of SSWE in this sample. SSWE uses both the original </w:t>
      </w:r>
      <w:proofErr w:type="spellStart"/>
      <w:r w:rsidRPr="008A6F7C">
        <w:rPr>
          <w:rFonts w:ascii="&amp;quot" w:eastAsia="Times New Roman" w:hAnsi="&amp;quot" w:cs="Times New Roman"/>
          <w:color w:val="24292E"/>
          <w:sz w:val="24"/>
          <w:szCs w:val="24"/>
        </w:rPr>
        <w:t>ngram</w:t>
      </w:r>
      <w:proofErr w:type="spellEnd"/>
      <w:r w:rsidRPr="008A6F7C">
        <w:rPr>
          <w:rFonts w:ascii="&amp;quot" w:eastAsia="Times New Roman" w:hAnsi="&amp;quot" w:cs="Times New Roman"/>
          <w:color w:val="24292E"/>
          <w:sz w:val="24"/>
          <w:szCs w:val="24"/>
        </w:rPr>
        <w:t xml:space="preserve"> and corrupted </w:t>
      </w:r>
      <w:proofErr w:type="spellStart"/>
      <w:r w:rsidRPr="008A6F7C">
        <w:rPr>
          <w:rFonts w:ascii="&amp;quot" w:eastAsia="Times New Roman" w:hAnsi="&amp;quot" w:cs="Times New Roman"/>
          <w:color w:val="24292E"/>
          <w:sz w:val="24"/>
          <w:szCs w:val="24"/>
        </w:rPr>
        <w:t>ngram</w:t>
      </w:r>
      <w:proofErr w:type="spellEnd"/>
      <w:r w:rsidRPr="008A6F7C">
        <w:rPr>
          <w:rFonts w:ascii="&amp;quot" w:eastAsia="Times New Roman" w:hAnsi="&amp;quot" w:cs="Times New Roman"/>
          <w:color w:val="24292E"/>
          <w:sz w:val="24"/>
          <w:szCs w:val="24"/>
        </w:rPr>
        <w:t xml:space="preserve"> as input and it uses a ranking style hinge loss function for both the syntactic loss and the semantic loss. Ultimate loss function is the weighted combination of both the syntactic loss and semantic loss. </w:t>
      </w:r>
      <w:proofErr w:type="gramStart"/>
      <w:r w:rsidRPr="008A6F7C">
        <w:rPr>
          <w:rFonts w:ascii="&amp;quot" w:eastAsia="Times New Roman" w:hAnsi="&amp;quot" w:cs="Times New Roman"/>
          <w:color w:val="24292E"/>
          <w:sz w:val="24"/>
          <w:szCs w:val="24"/>
        </w:rPr>
        <w:t>For the purpose of</w:t>
      </w:r>
      <w:proofErr w:type="gramEnd"/>
      <w:r w:rsidRPr="008A6F7C">
        <w:rPr>
          <w:rFonts w:ascii="&amp;quot" w:eastAsia="Times New Roman" w:hAnsi="&amp;quot" w:cs="Times New Roman"/>
          <w:color w:val="24292E"/>
          <w:sz w:val="24"/>
          <w:szCs w:val="24"/>
        </w:rPr>
        <w:t xml:space="preserve"> simplicity, we are using only the semantic cross entropy as the loss function. As we are going to see </w:t>
      </w:r>
      <w:proofErr w:type="gramStart"/>
      <w:r w:rsidRPr="008A6F7C">
        <w:rPr>
          <w:rFonts w:ascii="&amp;quot" w:eastAsia="Times New Roman" w:hAnsi="&amp;quot" w:cs="Times New Roman"/>
          <w:color w:val="24292E"/>
          <w:sz w:val="24"/>
          <w:szCs w:val="24"/>
        </w:rPr>
        <w:t>later on</w:t>
      </w:r>
      <w:proofErr w:type="gramEnd"/>
      <w:r w:rsidRPr="008A6F7C">
        <w:rPr>
          <w:rFonts w:ascii="&amp;quot" w:eastAsia="Times New Roman" w:hAnsi="&amp;quot" w:cs="Times New Roman"/>
          <w:color w:val="24292E"/>
          <w:sz w:val="24"/>
          <w:szCs w:val="24"/>
        </w:rPr>
        <w:t>, even with this simpler loss function the performance of the SSWE embedding is better than the Word2Vec embedding</w:t>
      </w:r>
      <w:ins w:id="45" w:author="Debraj GuhaThakurta" w:date="2017-12-06T21:38:00Z">
        <w:r w:rsidR="00920548">
          <w:rPr>
            <w:rFonts w:ascii="&amp;quot" w:eastAsia="Times New Roman" w:hAnsi="&amp;quot" w:cs="Times New Roman"/>
            <w:color w:val="24292E"/>
            <w:sz w:val="24"/>
            <w:szCs w:val="24"/>
          </w:rPr>
          <w:t xml:space="preserve"> as evaluated by the accuracy of the sentiment classification</w:t>
        </w:r>
      </w:ins>
      <w:r w:rsidRPr="008A6F7C">
        <w:rPr>
          <w:rFonts w:ascii="&amp;quot" w:eastAsia="Times New Roman" w:hAnsi="&amp;quot" w:cs="Times New Roman"/>
          <w:color w:val="24292E"/>
          <w:sz w:val="24"/>
          <w:szCs w:val="24"/>
        </w:rPr>
        <w:t>. SSWE inspired neural network model that we use in this sample is shown in the following figure</w:t>
      </w:r>
    </w:p>
    <w:p w14:paraId="23CC52D7" w14:textId="600C99D2" w:rsidR="008A6F7C" w:rsidDel="00FD575A" w:rsidRDefault="008A6F7C" w:rsidP="008A6F7C">
      <w:pPr>
        <w:spacing w:after="0" w:line="240" w:lineRule="auto"/>
        <w:rPr>
          <w:del w:id="46" w:author="Wei Guo" w:date="2017-12-11T09:18:00Z"/>
          <w:rFonts w:ascii="Segoe UI" w:eastAsia="Times New Roman" w:hAnsi="Segoe UI" w:cs="Segoe UI"/>
          <w:color w:val="24292E"/>
          <w:sz w:val="24"/>
          <w:szCs w:val="24"/>
          <w:shd w:val="clear" w:color="auto" w:fill="FFFFFF"/>
        </w:rPr>
      </w:pPr>
      <w:del w:id="47" w:author="Wei Guo" w:date="2017-12-11T09:18:00Z">
        <w:r w:rsidRPr="008A6F7C" w:rsidDel="00FD575A">
          <w:rPr>
            <w:rFonts w:ascii="Segoe UI" w:eastAsia="Times New Roman" w:hAnsi="Segoe UI" w:cs="Segoe UI"/>
            <w:color w:val="24292E"/>
            <w:sz w:val="24"/>
            <w:szCs w:val="24"/>
            <w:shd w:val="clear" w:color="auto" w:fill="FFFFFF"/>
          </w:rPr>
          <w:lastRenderedPageBreak/>
          <w:delText xml:space="preserve">Convolutional model to generate sentiment specific word embedding </w:delText>
        </w:r>
      </w:del>
    </w:p>
    <w:p w14:paraId="7092C743" w14:textId="6ED43044" w:rsidR="008A6F7C" w:rsidRDefault="00FD575A" w:rsidP="00FD575A">
      <w:pPr>
        <w:spacing w:after="0" w:line="240" w:lineRule="auto"/>
        <w:jc w:val="center"/>
        <w:rPr>
          <w:rFonts w:ascii="Segoe UI" w:eastAsia="Times New Roman" w:hAnsi="Segoe UI" w:cs="Segoe UI"/>
          <w:color w:val="24292E"/>
          <w:sz w:val="24"/>
          <w:szCs w:val="24"/>
          <w:shd w:val="clear" w:color="auto" w:fill="FFFFFF"/>
        </w:rPr>
        <w:pPrChange w:id="48" w:author="Wei Guo" w:date="2017-12-11T09:19:00Z">
          <w:pPr>
            <w:spacing w:after="0" w:line="240" w:lineRule="auto"/>
          </w:pPr>
        </w:pPrChange>
      </w:pPr>
      <w:ins w:id="49" w:author="Wei Guo" w:date="2017-12-11T09:19:00Z">
        <w:r>
          <w:rPr>
            <w:rFonts w:ascii="Segoe UI" w:eastAsia="Times New Roman" w:hAnsi="Segoe UI" w:cs="Segoe UI"/>
            <w:noProof/>
            <w:color w:val="24292E"/>
            <w:sz w:val="24"/>
            <w:szCs w:val="24"/>
            <w:shd w:val="clear" w:color="auto" w:fill="FFFFFF"/>
          </w:rPr>
          <w:drawing>
            <wp:inline distT="0" distB="0" distL="0" distR="0" wp14:anchorId="5D4C9717" wp14:editId="61AD89F8">
              <wp:extent cx="5201376" cy="3000794"/>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mbedding_model2.PNG"/>
                      <pic:cNvPicPr/>
                    </pic:nvPicPr>
                    <pic:blipFill>
                      <a:blip r:embed="rId11">
                        <a:extLst>
                          <a:ext uri="{28A0092B-C50C-407E-A947-70E740481C1C}">
                            <a14:useLocalDpi xmlns:a14="http://schemas.microsoft.com/office/drawing/2010/main" val="0"/>
                          </a:ext>
                        </a:extLst>
                      </a:blip>
                      <a:stretch>
                        <a:fillRect/>
                      </a:stretch>
                    </pic:blipFill>
                    <pic:spPr>
                      <a:xfrm>
                        <a:off x="0" y="0"/>
                        <a:ext cx="5201376" cy="3000794"/>
                      </a:xfrm>
                      <a:prstGeom prst="rect">
                        <a:avLst/>
                      </a:prstGeom>
                    </pic:spPr>
                  </pic:pic>
                </a:graphicData>
              </a:graphic>
            </wp:inline>
          </w:drawing>
        </w:r>
      </w:ins>
    </w:p>
    <w:p w14:paraId="49F34848" w14:textId="77777777" w:rsidR="008A6F7C" w:rsidRDefault="008A6F7C" w:rsidP="008A6F7C">
      <w:pPr>
        <w:spacing w:after="0" w:line="240" w:lineRule="auto"/>
        <w:rPr>
          <w:rFonts w:ascii="Segoe UI" w:eastAsia="Times New Roman" w:hAnsi="Segoe UI" w:cs="Segoe UI"/>
          <w:color w:val="24292E"/>
          <w:sz w:val="24"/>
          <w:szCs w:val="24"/>
          <w:shd w:val="clear" w:color="auto" w:fill="FFFFFF"/>
        </w:rPr>
      </w:pPr>
    </w:p>
    <w:p w14:paraId="4F61CD38" w14:textId="7FDC2CD4" w:rsidR="00FD575A" w:rsidRDefault="00FD575A" w:rsidP="00FD575A">
      <w:pPr>
        <w:spacing w:after="240" w:line="240" w:lineRule="auto"/>
        <w:rPr>
          <w:ins w:id="50" w:author="Wei Guo" w:date="2017-12-11T09:23:00Z"/>
          <w:rFonts w:ascii="&amp;quot" w:eastAsia="Times New Roman" w:hAnsi="&amp;quot" w:cs="Times New Roman"/>
          <w:color w:val="24292E"/>
          <w:sz w:val="24"/>
          <w:szCs w:val="24"/>
        </w:rPr>
      </w:pPr>
      <w:ins w:id="51" w:author="Wei Guo" w:date="2017-12-11T09:20:00Z">
        <w:r>
          <w:rPr>
            <w:rFonts w:ascii="&amp;quot" w:eastAsia="Times New Roman" w:hAnsi="&amp;quot" w:cs="Times New Roman"/>
            <w:color w:val="24292E"/>
            <w:sz w:val="24"/>
            <w:szCs w:val="24"/>
          </w:rPr>
          <w:t xml:space="preserve">We compared Logistic Regression and Gradient Boosted Decision Tree models using Word2Vec and SSWE as features, </w:t>
        </w:r>
      </w:ins>
      <w:ins w:id="52" w:author="Wei Guo" w:date="2017-12-11T09:21:00Z">
        <w:r>
          <w:rPr>
            <w:rFonts w:ascii="&amp;quot" w:eastAsia="Times New Roman" w:hAnsi="&amp;quot" w:cs="Times New Roman"/>
            <w:color w:val="24292E"/>
            <w:sz w:val="24"/>
            <w:szCs w:val="24"/>
          </w:rPr>
          <w:t xml:space="preserve">results show that Gradient Boosted Tree Model with SSWE embedding performs the best. </w:t>
        </w:r>
      </w:ins>
      <w:ins w:id="53" w:author="Wei Guo" w:date="2017-12-11T09:23:00Z">
        <w:r>
          <w:rPr>
            <w:rFonts w:ascii="&amp;quot" w:eastAsia="Times New Roman" w:hAnsi="&amp;quot" w:cs="Times New Roman"/>
            <w:color w:val="24292E"/>
            <w:sz w:val="24"/>
            <w:szCs w:val="24"/>
          </w:rPr>
          <w:t xml:space="preserve">Then this is model is </w:t>
        </w:r>
        <w:r w:rsidRPr="00FD575A">
          <w:rPr>
            <w:rFonts w:ascii="&amp;quot" w:eastAsia="Times New Roman" w:hAnsi="&amp;quot" w:cs="Times New Roman"/>
            <w:color w:val="24292E"/>
            <w:sz w:val="24"/>
            <w:szCs w:val="24"/>
          </w:rPr>
          <w:t>deployed to a web service using Azure Container Service.</w:t>
        </w:r>
        <w:bookmarkStart w:id="54" w:name="_GoBack"/>
        <w:bookmarkEnd w:id="54"/>
      </w:ins>
    </w:p>
    <w:p w14:paraId="6B03756E" w14:textId="4366874F" w:rsidR="00FD575A" w:rsidRDefault="00FD575A" w:rsidP="00FD575A">
      <w:pPr>
        <w:spacing w:after="240" w:line="240" w:lineRule="auto"/>
        <w:jc w:val="center"/>
        <w:rPr>
          <w:ins w:id="55" w:author="Wei Guo" w:date="2017-12-11T09:20:00Z"/>
          <w:rFonts w:ascii="&amp;quot" w:eastAsia="Times New Roman" w:hAnsi="&amp;quot" w:cs="Times New Roman"/>
          <w:color w:val="24292E"/>
          <w:sz w:val="24"/>
          <w:szCs w:val="24"/>
        </w:rPr>
        <w:pPrChange w:id="56" w:author="Wei Guo" w:date="2017-12-11T09:23:00Z">
          <w:pPr>
            <w:spacing w:after="240" w:line="240" w:lineRule="auto"/>
          </w:pPr>
        </w:pPrChange>
      </w:pPr>
      <w:ins w:id="57" w:author="Wei Guo" w:date="2017-12-11T09:22:00Z">
        <w:r>
          <w:rPr>
            <w:rFonts w:ascii="&amp;quot" w:eastAsia="Times New Roman" w:hAnsi="&amp;quot" w:cs="Times New Roman"/>
            <w:noProof/>
            <w:color w:val="24292E"/>
            <w:sz w:val="24"/>
            <w:szCs w:val="24"/>
          </w:rPr>
          <w:drawing>
            <wp:inline distT="0" distB="0" distL="0" distR="0" wp14:anchorId="59EC2B5B" wp14:editId="4A914DE8">
              <wp:extent cx="4429125" cy="335802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del_comparison.PNG"/>
                      <pic:cNvPicPr/>
                    </pic:nvPicPr>
                    <pic:blipFill>
                      <a:blip r:embed="rId12">
                        <a:extLst>
                          <a:ext uri="{28A0092B-C50C-407E-A947-70E740481C1C}">
                            <a14:useLocalDpi xmlns:a14="http://schemas.microsoft.com/office/drawing/2010/main" val="0"/>
                          </a:ext>
                        </a:extLst>
                      </a:blip>
                      <a:stretch>
                        <a:fillRect/>
                      </a:stretch>
                    </pic:blipFill>
                    <pic:spPr>
                      <a:xfrm>
                        <a:off x="0" y="0"/>
                        <a:ext cx="4436977" cy="3363982"/>
                      </a:xfrm>
                      <a:prstGeom prst="rect">
                        <a:avLst/>
                      </a:prstGeom>
                    </pic:spPr>
                  </pic:pic>
                </a:graphicData>
              </a:graphic>
            </wp:inline>
          </w:drawing>
        </w:r>
      </w:ins>
    </w:p>
    <w:p w14:paraId="1528BE36" w14:textId="6A58C827" w:rsidR="008A6F7C" w:rsidRPr="008A6F7C" w:rsidRDefault="008A6F7C" w:rsidP="008A6F7C">
      <w:pPr>
        <w:spacing w:after="240" w:line="240" w:lineRule="auto"/>
        <w:rPr>
          <w:rFonts w:ascii="&amp;quot" w:eastAsia="Times New Roman" w:hAnsi="&amp;quot" w:cs="Times New Roman"/>
          <w:color w:val="24292E"/>
          <w:sz w:val="24"/>
          <w:szCs w:val="24"/>
        </w:rPr>
      </w:pPr>
      <w:r w:rsidRPr="008A6F7C">
        <w:rPr>
          <w:rFonts w:ascii="&amp;quot" w:eastAsia="Times New Roman" w:hAnsi="&amp;quot" w:cs="Times New Roman"/>
          <w:color w:val="24292E"/>
          <w:sz w:val="24"/>
          <w:szCs w:val="24"/>
        </w:rPr>
        <w:t xml:space="preserve">For details, please refer to this </w:t>
      </w:r>
      <w:hyperlink r:id="rId13" w:history="1">
        <w:r w:rsidRPr="008A6F7C">
          <w:rPr>
            <w:rFonts w:ascii="&amp;quot" w:eastAsia="Times New Roman" w:hAnsi="&amp;quot" w:cs="Times New Roman"/>
            <w:color w:val="0366D6"/>
            <w:sz w:val="24"/>
            <w:szCs w:val="24"/>
            <w:u w:val="single"/>
          </w:rPr>
          <w:t>article</w:t>
        </w:r>
      </w:hyperlink>
      <w:r w:rsidRPr="008A6F7C">
        <w:rPr>
          <w:rFonts w:ascii="&amp;quot" w:eastAsia="Times New Roman" w:hAnsi="&amp;quot" w:cs="Times New Roman"/>
          <w:color w:val="24292E"/>
          <w:sz w:val="24"/>
          <w:szCs w:val="24"/>
        </w:rPr>
        <w:t xml:space="preserve">. We also provided all the scripts and a detailed </w:t>
      </w:r>
      <w:hyperlink r:id="rId14" w:history="1">
        <w:r w:rsidRPr="008A6F7C">
          <w:rPr>
            <w:rFonts w:ascii="&amp;quot" w:eastAsia="Times New Roman" w:hAnsi="&amp;quot" w:cs="Times New Roman"/>
            <w:color w:val="0366D6"/>
            <w:sz w:val="24"/>
            <w:szCs w:val="24"/>
            <w:u w:val="single"/>
          </w:rPr>
          <w:t>walkthrough</w:t>
        </w:r>
      </w:hyperlink>
      <w:r w:rsidRPr="008A6F7C">
        <w:rPr>
          <w:rFonts w:ascii="&amp;quot" w:eastAsia="Times New Roman" w:hAnsi="&amp;quot" w:cs="Times New Roman"/>
          <w:color w:val="24292E"/>
          <w:sz w:val="24"/>
          <w:szCs w:val="24"/>
        </w:rPr>
        <w:t xml:space="preserve"> in this </w:t>
      </w:r>
      <w:hyperlink r:id="rId15" w:history="1">
        <w:r w:rsidRPr="008A6F7C">
          <w:rPr>
            <w:rFonts w:ascii="&amp;quot" w:eastAsia="Times New Roman" w:hAnsi="&amp;quot" w:cs="Times New Roman"/>
            <w:color w:val="0366D6"/>
            <w:sz w:val="24"/>
            <w:szCs w:val="24"/>
            <w:u w:val="single"/>
          </w:rPr>
          <w:t>GitHub repository</w:t>
        </w:r>
      </w:hyperlink>
      <w:r w:rsidRPr="008A6F7C">
        <w:rPr>
          <w:rFonts w:ascii="&amp;quot" w:eastAsia="Times New Roman" w:hAnsi="&amp;quot" w:cs="Times New Roman"/>
          <w:color w:val="24292E"/>
          <w:sz w:val="24"/>
          <w:szCs w:val="24"/>
        </w:rPr>
        <w:t>.</w:t>
      </w:r>
    </w:p>
    <w:p w14:paraId="5715DF1A" w14:textId="77777777" w:rsidR="008A6F7C" w:rsidRPr="008A6F7C" w:rsidRDefault="008A6F7C" w:rsidP="008A6F7C">
      <w:pPr>
        <w:spacing w:after="0" w:line="240" w:lineRule="auto"/>
        <w:rPr>
          <w:rFonts w:ascii="&amp;quot" w:eastAsia="Times New Roman" w:hAnsi="&amp;quot" w:cs="Times New Roman"/>
          <w:color w:val="24292E"/>
          <w:sz w:val="24"/>
          <w:szCs w:val="24"/>
        </w:rPr>
      </w:pPr>
      <w:r w:rsidRPr="008A6F7C">
        <w:rPr>
          <w:rFonts w:ascii="&amp;quot" w:eastAsia="Times New Roman" w:hAnsi="&amp;quot" w:cs="Times New Roman"/>
          <w:color w:val="24292E"/>
          <w:sz w:val="24"/>
          <w:szCs w:val="24"/>
        </w:rPr>
        <w:lastRenderedPageBreak/>
        <w:t xml:space="preserve">We would love to hear your feedback on this sample – you can send us your feedback and comments via the GitHub </w:t>
      </w:r>
      <w:hyperlink r:id="rId16" w:history="1">
        <w:r w:rsidRPr="008A6F7C">
          <w:rPr>
            <w:rFonts w:ascii="&amp;quot" w:eastAsia="Times New Roman" w:hAnsi="&amp;quot" w:cs="Times New Roman"/>
            <w:color w:val="0366D6"/>
            <w:sz w:val="24"/>
            <w:szCs w:val="24"/>
            <w:u w:val="single"/>
          </w:rPr>
          <w:t>issues page</w:t>
        </w:r>
      </w:hyperlink>
      <w:r w:rsidRPr="008A6F7C">
        <w:rPr>
          <w:rFonts w:ascii="&amp;quot" w:eastAsia="Times New Roman" w:hAnsi="&amp;quot" w:cs="Times New Roman"/>
          <w:color w:val="24292E"/>
          <w:sz w:val="24"/>
          <w:szCs w:val="24"/>
        </w:rPr>
        <w:t>.</w:t>
      </w:r>
    </w:p>
    <w:p w14:paraId="7D1CDF34" w14:textId="77777777" w:rsidR="008A6F7C" w:rsidRPr="008A6F7C" w:rsidRDefault="008A6F7C" w:rsidP="008A6F7C">
      <w:pPr>
        <w:spacing w:after="0" w:line="240" w:lineRule="auto"/>
        <w:rPr>
          <w:rFonts w:ascii="Times New Roman" w:eastAsia="Times New Roman" w:hAnsi="Times New Roman" w:cs="Times New Roman"/>
          <w:sz w:val="24"/>
          <w:szCs w:val="24"/>
        </w:rPr>
      </w:pPr>
    </w:p>
    <w:sectPr w:rsidR="008A6F7C" w:rsidRPr="008A6F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mp;quot">
    <w:altName w:val="Cambria"/>
    <w:panose1 w:val="00000000000000000000"/>
    <w:charset w:val="00"/>
    <w:family w:val="roman"/>
    <w:notTrueType/>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345B6F"/>
    <w:multiLevelType w:val="multilevel"/>
    <w:tmpl w:val="09AC8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5F3C16"/>
    <w:multiLevelType w:val="multilevel"/>
    <w:tmpl w:val="BB8A12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ebraj GuhaThakurta">
    <w15:presenceInfo w15:providerId="AD" w15:userId="S-1-5-21-2127521184-1604012920-1887927527-16786506"/>
  </w15:person>
  <w15:person w15:author="Wei Guo">
    <w15:presenceInfo w15:providerId="AD" w15:userId="S-1-5-21-2127521184-1604012920-1887927527-156886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6F7C"/>
    <w:rsid w:val="00014F0B"/>
    <w:rsid w:val="00054E67"/>
    <w:rsid w:val="001D1077"/>
    <w:rsid w:val="001E2D21"/>
    <w:rsid w:val="001F56A1"/>
    <w:rsid w:val="001F6B13"/>
    <w:rsid w:val="00201729"/>
    <w:rsid w:val="00242E6A"/>
    <w:rsid w:val="002460DA"/>
    <w:rsid w:val="0025050A"/>
    <w:rsid w:val="00283383"/>
    <w:rsid w:val="003062C9"/>
    <w:rsid w:val="004F563C"/>
    <w:rsid w:val="00586F0D"/>
    <w:rsid w:val="005D4B0C"/>
    <w:rsid w:val="00666ADA"/>
    <w:rsid w:val="0069129F"/>
    <w:rsid w:val="006E2FF8"/>
    <w:rsid w:val="00747C81"/>
    <w:rsid w:val="00761FE3"/>
    <w:rsid w:val="007720DD"/>
    <w:rsid w:val="00804683"/>
    <w:rsid w:val="00843EDE"/>
    <w:rsid w:val="0086712C"/>
    <w:rsid w:val="008A6F7C"/>
    <w:rsid w:val="008B5104"/>
    <w:rsid w:val="008D4D2C"/>
    <w:rsid w:val="008E2308"/>
    <w:rsid w:val="009120C5"/>
    <w:rsid w:val="00920548"/>
    <w:rsid w:val="00921B8D"/>
    <w:rsid w:val="009412AF"/>
    <w:rsid w:val="00982B8D"/>
    <w:rsid w:val="00A0564C"/>
    <w:rsid w:val="00A13260"/>
    <w:rsid w:val="00A40012"/>
    <w:rsid w:val="00A56D7D"/>
    <w:rsid w:val="00AB7FFE"/>
    <w:rsid w:val="00AC246A"/>
    <w:rsid w:val="00C51EAB"/>
    <w:rsid w:val="00CB5CF7"/>
    <w:rsid w:val="00CC0FEC"/>
    <w:rsid w:val="00D23453"/>
    <w:rsid w:val="00D43E3E"/>
    <w:rsid w:val="00D8414C"/>
    <w:rsid w:val="00DC4F14"/>
    <w:rsid w:val="00DE4D8E"/>
    <w:rsid w:val="00DE5DEE"/>
    <w:rsid w:val="00E0551F"/>
    <w:rsid w:val="00E63BE9"/>
    <w:rsid w:val="00E825AB"/>
    <w:rsid w:val="00F10D6D"/>
    <w:rsid w:val="00F3533C"/>
    <w:rsid w:val="00F53219"/>
    <w:rsid w:val="00FD57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82010"/>
  <w15:chartTrackingRefBased/>
  <w15:docId w15:val="{35B621B9-07BC-41E2-B9FA-3CE0CB45A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A6F7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A6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A6F7C"/>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8A6F7C"/>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8A6F7C"/>
    <w:rPr>
      <w:color w:val="0000FF"/>
      <w:u w:val="single"/>
    </w:rPr>
  </w:style>
  <w:style w:type="paragraph" w:styleId="NormalWeb">
    <w:name w:val="Normal (Web)"/>
    <w:basedOn w:val="Normal"/>
    <w:uiPriority w:val="99"/>
    <w:semiHidden/>
    <w:unhideWhenUsed/>
    <w:rsid w:val="008A6F7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C4F1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4F14"/>
    <w:rPr>
      <w:rFonts w:ascii="Segoe UI" w:hAnsi="Segoe UI" w:cs="Segoe UI"/>
      <w:sz w:val="18"/>
      <w:szCs w:val="18"/>
    </w:rPr>
  </w:style>
  <w:style w:type="character" w:styleId="CommentReference">
    <w:name w:val="annotation reference"/>
    <w:basedOn w:val="DefaultParagraphFont"/>
    <w:uiPriority w:val="99"/>
    <w:semiHidden/>
    <w:unhideWhenUsed/>
    <w:rsid w:val="008B5104"/>
    <w:rPr>
      <w:sz w:val="16"/>
      <w:szCs w:val="16"/>
    </w:rPr>
  </w:style>
  <w:style w:type="paragraph" w:styleId="CommentText">
    <w:name w:val="annotation text"/>
    <w:basedOn w:val="Normal"/>
    <w:link w:val="CommentTextChar"/>
    <w:uiPriority w:val="99"/>
    <w:semiHidden/>
    <w:unhideWhenUsed/>
    <w:rsid w:val="008B5104"/>
    <w:pPr>
      <w:spacing w:line="240" w:lineRule="auto"/>
    </w:pPr>
    <w:rPr>
      <w:sz w:val="20"/>
      <w:szCs w:val="20"/>
    </w:rPr>
  </w:style>
  <w:style w:type="character" w:customStyle="1" w:styleId="CommentTextChar">
    <w:name w:val="Comment Text Char"/>
    <w:basedOn w:val="DefaultParagraphFont"/>
    <w:link w:val="CommentText"/>
    <w:uiPriority w:val="99"/>
    <w:semiHidden/>
    <w:rsid w:val="008B5104"/>
    <w:rPr>
      <w:sz w:val="20"/>
      <w:szCs w:val="20"/>
    </w:rPr>
  </w:style>
  <w:style w:type="paragraph" w:styleId="CommentSubject">
    <w:name w:val="annotation subject"/>
    <w:basedOn w:val="CommentText"/>
    <w:next w:val="CommentText"/>
    <w:link w:val="CommentSubjectChar"/>
    <w:uiPriority w:val="99"/>
    <w:semiHidden/>
    <w:unhideWhenUsed/>
    <w:rsid w:val="008B5104"/>
    <w:rPr>
      <w:b/>
      <w:bCs/>
    </w:rPr>
  </w:style>
  <w:style w:type="character" w:customStyle="1" w:styleId="CommentSubjectChar">
    <w:name w:val="Comment Subject Char"/>
    <w:basedOn w:val="CommentTextChar"/>
    <w:link w:val="CommentSubject"/>
    <w:uiPriority w:val="99"/>
    <w:semiHidden/>
    <w:rsid w:val="008B5104"/>
    <w:rPr>
      <w:b/>
      <w:bCs/>
      <w:sz w:val="20"/>
      <w:szCs w:val="20"/>
    </w:rPr>
  </w:style>
  <w:style w:type="character" w:styleId="UnresolvedMention">
    <w:name w:val="Unresolved Mention"/>
    <w:basedOn w:val="DefaultParagraphFont"/>
    <w:uiPriority w:val="99"/>
    <w:semiHidden/>
    <w:unhideWhenUsed/>
    <w:rsid w:val="00FD575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8739563">
      <w:bodyDiv w:val="1"/>
      <w:marLeft w:val="0"/>
      <w:marRight w:val="0"/>
      <w:marTop w:val="0"/>
      <w:marBottom w:val="0"/>
      <w:divBdr>
        <w:top w:val="none" w:sz="0" w:space="0" w:color="auto"/>
        <w:left w:val="none" w:sz="0" w:space="0" w:color="auto"/>
        <w:bottom w:val="none" w:sz="0" w:space="0" w:color="auto"/>
        <w:right w:val="none" w:sz="0" w:space="0" w:color="auto"/>
      </w:divBdr>
    </w:div>
    <w:div w:id="598217101">
      <w:bodyDiv w:val="1"/>
      <w:marLeft w:val="0"/>
      <w:marRight w:val="0"/>
      <w:marTop w:val="0"/>
      <w:marBottom w:val="0"/>
      <w:divBdr>
        <w:top w:val="none" w:sz="0" w:space="0" w:color="auto"/>
        <w:left w:val="none" w:sz="0" w:space="0" w:color="auto"/>
        <w:bottom w:val="none" w:sz="0" w:space="0" w:color="auto"/>
        <w:right w:val="none" w:sz="0" w:space="0" w:color="auto"/>
      </w:divBdr>
    </w:div>
    <w:div w:id="994265418">
      <w:bodyDiv w:val="1"/>
      <w:marLeft w:val="0"/>
      <w:marRight w:val="0"/>
      <w:marTop w:val="0"/>
      <w:marBottom w:val="0"/>
      <w:divBdr>
        <w:top w:val="none" w:sz="0" w:space="0" w:color="auto"/>
        <w:left w:val="none" w:sz="0" w:space="0" w:color="auto"/>
        <w:bottom w:val="none" w:sz="0" w:space="0" w:color="auto"/>
        <w:right w:val="none" w:sz="0" w:space="0" w:color="auto"/>
      </w:divBdr>
      <w:divsChild>
        <w:div w:id="729034250">
          <w:marLeft w:val="0"/>
          <w:marRight w:val="0"/>
          <w:marTop w:val="0"/>
          <w:marBottom w:val="0"/>
          <w:divBdr>
            <w:top w:val="none" w:sz="0" w:space="0" w:color="auto"/>
            <w:left w:val="none" w:sz="0" w:space="0" w:color="auto"/>
            <w:bottom w:val="none" w:sz="0" w:space="0" w:color="auto"/>
            <w:right w:val="none" w:sz="0" w:space="0" w:color="auto"/>
          </w:divBdr>
          <w:divsChild>
            <w:div w:id="197093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495190">
      <w:bodyDiv w:val="1"/>
      <w:marLeft w:val="0"/>
      <w:marRight w:val="0"/>
      <w:marTop w:val="0"/>
      <w:marBottom w:val="0"/>
      <w:divBdr>
        <w:top w:val="none" w:sz="0" w:space="0" w:color="auto"/>
        <w:left w:val="none" w:sz="0" w:space="0" w:color="auto"/>
        <w:bottom w:val="none" w:sz="0" w:space="0" w:color="auto"/>
        <w:right w:val="none" w:sz="0" w:space="0" w:color="auto"/>
      </w:divBdr>
    </w:div>
    <w:div w:id="2068456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1310.4546" TargetMode="External"/><Relationship Id="rId13" Type="http://schemas.openxmlformats.org/officeDocument/2006/relationships/hyperlink" Target="https://docs.microsoft.com/azure/machine-learning/preview/scenario-tdsp-twitter-sentiment"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hyperlink" Target="https://azure.microsoft.com/en-us/services/container-service/"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Azure/MachineLearningSamples-TwitterSentimentPrediction/issues" TargetMode="External"/><Relationship Id="rId1" Type="http://schemas.openxmlformats.org/officeDocument/2006/relationships/customXml" Target="../customXml/item1.xml"/><Relationship Id="rId6" Type="http://schemas.openxmlformats.org/officeDocument/2006/relationships/hyperlink" Target="https://docs.microsoft.com/en-us/azure/machine-learning/preview/"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github.com/Azure/MachineLearningSamples-TwitterSentimentPrediction" TargetMode="External"/><Relationship Id="rId10" Type="http://schemas.openxmlformats.org/officeDocument/2006/relationships/hyperlink" Target="http://www.aclweb.org/anthology/P14-1146"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github.com/Azure/MachineLearningSamples-TwitterSentimentPrediction/blob/master/docs/deliverable_docs/Step_By_Step_Tutorial.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71FCA4-B47C-4124-9864-711A402598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815</Words>
  <Characters>4649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Debraj GuhaThakurta</dc:creator>
  <cp:keywords/>
  <dc:description/>
  <cp:lastModifiedBy>Wei Guo</cp:lastModifiedBy>
  <cp:revision>2</cp:revision>
  <dcterms:created xsi:type="dcterms:W3CDTF">2017-12-11T17:23:00Z</dcterms:created>
  <dcterms:modified xsi:type="dcterms:W3CDTF">2017-12-11T17:23:00Z</dcterms:modified>
</cp:coreProperties>
</file>